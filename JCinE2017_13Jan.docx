
<file path=[Content_Types].xml><?xml version="1.0" encoding="utf-8"?>
<Types xmlns="http://schemas.openxmlformats.org/package/2006/content-types">
  <Default Extension="xml" ContentType="application/xml"/>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34180" w14:textId="77777777" w:rsidR="002D2ACA" w:rsidRPr="00607291" w:rsidRDefault="002D2ACA" w:rsidP="002D2ACA">
      <w:pPr>
        <w:pStyle w:val="Title1"/>
        <w:jc w:val="center"/>
        <w:rPr>
          <w:lang w:val="en-GB"/>
        </w:rPr>
      </w:pPr>
      <w:r w:rsidRPr="00607291">
        <w:rPr>
          <w:lang w:val="en-GB"/>
        </w:rPr>
        <w:t>Facilitating Collaborative Learning Between Two Primary Schools Using Large Multi-Touch Devices</w:t>
      </w:r>
    </w:p>
    <w:p w14:paraId="57147529" w14:textId="77777777" w:rsidR="00BE6BFC" w:rsidRPr="00FE2AEA" w:rsidRDefault="00BE6BFC" w:rsidP="00BE6BFC">
      <w:pPr>
        <w:pStyle w:val="Title1"/>
        <w:rPr>
          <w:lang w:val="en-GB"/>
        </w:rPr>
      </w:pPr>
    </w:p>
    <w:p w14:paraId="46DF7F6F" w14:textId="77777777" w:rsidR="005E52A2" w:rsidRPr="00FE2AEA" w:rsidRDefault="005E52A2" w:rsidP="00584C7D">
      <w:pPr>
        <w:pStyle w:val="affiliation"/>
        <w:rPr>
          <w:i w:val="0"/>
          <w:lang w:val="en-GB"/>
        </w:rPr>
      </w:pPr>
      <w:r w:rsidRPr="00FE2AEA">
        <w:rPr>
          <w:i w:val="0"/>
          <w:lang w:val="en-GB"/>
        </w:rPr>
        <w:t>James McNaughton</w:t>
      </w:r>
      <w:r w:rsidRPr="00FE2AEA">
        <w:rPr>
          <w:i w:val="0"/>
          <w:vertAlign w:val="superscript"/>
          <w:lang w:val="en-GB"/>
        </w:rPr>
        <w:t>1</w:t>
      </w:r>
      <w:r w:rsidRPr="00FE2AEA">
        <w:rPr>
          <w:i w:val="0"/>
          <w:lang w:val="en-GB"/>
        </w:rPr>
        <w:t>, Tom Crick</w:t>
      </w:r>
      <w:r w:rsidRPr="00FE2AEA">
        <w:rPr>
          <w:i w:val="0"/>
          <w:vertAlign w:val="superscript"/>
          <w:lang w:val="en-GB"/>
        </w:rPr>
        <w:t>2</w:t>
      </w:r>
      <w:r w:rsidRPr="00FE2AEA">
        <w:rPr>
          <w:i w:val="0"/>
          <w:lang w:val="en-GB"/>
        </w:rPr>
        <w:t>, Andrew Joyce-Gibbons</w:t>
      </w:r>
      <w:r w:rsidRPr="00FE2AEA">
        <w:rPr>
          <w:i w:val="0"/>
          <w:vertAlign w:val="superscript"/>
          <w:lang w:val="en-GB"/>
        </w:rPr>
        <w:t>1</w:t>
      </w:r>
      <w:r w:rsidRPr="00FE2AEA">
        <w:rPr>
          <w:i w:val="0"/>
          <w:lang w:val="en-GB"/>
        </w:rPr>
        <w:t>, Gary Beauchamp</w:t>
      </w:r>
      <w:r w:rsidRPr="00FE2AEA">
        <w:rPr>
          <w:i w:val="0"/>
          <w:vertAlign w:val="superscript"/>
          <w:lang w:val="en-GB"/>
        </w:rPr>
        <w:t>3</w:t>
      </w:r>
      <w:r w:rsidRPr="00FE2AEA">
        <w:rPr>
          <w:i w:val="0"/>
          <w:lang w:val="en-GB"/>
        </w:rPr>
        <w:t xml:space="preserve"> and Nick Young</w:t>
      </w:r>
      <w:r w:rsidRPr="00FE2AEA">
        <w:rPr>
          <w:i w:val="0"/>
          <w:vertAlign w:val="superscript"/>
          <w:lang w:val="en-GB"/>
        </w:rPr>
        <w:t>3</w:t>
      </w:r>
    </w:p>
    <w:p w14:paraId="0728A17D" w14:textId="77777777" w:rsidR="005E52A2" w:rsidRPr="00FE2AEA" w:rsidRDefault="005E52A2" w:rsidP="00BE6BFC">
      <w:pPr>
        <w:pStyle w:val="affiliation"/>
        <w:rPr>
          <w:i w:val="0"/>
          <w:lang w:val="en-GB"/>
        </w:rPr>
      </w:pPr>
    </w:p>
    <w:p w14:paraId="3CC7FBEC" w14:textId="77777777" w:rsidR="005E52A2" w:rsidRPr="00607291" w:rsidRDefault="005E52A2" w:rsidP="005E52A2">
      <w:pPr>
        <w:pStyle w:val="affiliation"/>
        <w:rPr>
          <w:rFonts w:ascii="Times" w:hAnsi="Times" w:cs="Times"/>
          <w:color w:val="000000"/>
          <w:sz w:val="32"/>
          <w:szCs w:val="32"/>
          <w:lang w:val="en-GB" w:eastAsia="en-GB"/>
        </w:rPr>
      </w:pPr>
      <w:r w:rsidRPr="00FE2AEA">
        <w:rPr>
          <w:vertAlign w:val="superscript"/>
          <w:lang w:val="en-GB"/>
        </w:rPr>
        <w:t>1</w:t>
      </w:r>
      <w:r w:rsidRPr="00607291">
        <w:rPr>
          <w:lang w:val="en-GB"/>
        </w:rPr>
        <w:t>School of Education, Durham University, UK</w:t>
      </w:r>
      <w:r w:rsidRPr="00607291">
        <w:rPr>
          <w:rFonts w:ascii="Times" w:hAnsi="Times" w:cs="Times"/>
          <w:color w:val="000000"/>
          <w:sz w:val="32"/>
          <w:szCs w:val="32"/>
          <w:lang w:val="en-GB" w:eastAsia="en-GB"/>
        </w:rPr>
        <w:t xml:space="preserve"> </w:t>
      </w:r>
    </w:p>
    <w:p w14:paraId="5F185976" w14:textId="77777777" w:rsidR="005E52A2" w:rsidRPr="00607291" w:rsidRDefault="005E52A2" w:rsidP="005E52A2">
      <w:pPr>
        <w:pStyle w:val="affiliation"/>
        <w:rPr>
          <w:lang w:val="en-GB"/>
        </w:rPr>
      </w:pPr>
      <w:r w:rsidRPr="00FE2AEA">
        <w:rPr>
          <w:vertAlign w:val="superscript"/>
          <w:lang w:val="en-GB"/>
        </w:rPr>
        <w:t>2</w:t>
      </w:r>
      <w:r w:rsidRPr="00607291">
        <w:rPr>
          <w:lang w:val="en-GB"/>
        </w:rPr>
        <w:t>Department of Computing &amp; Information Systems, Cardiff Metropolitan University, UK</w:t>
      </w:r>
    </w:p>
    <w:p w14:paraId="442CDDB5" w14:textId="77777777" w:rsidR="005E52A2" w:rsidRPr="00607291" w:rsidRDefault="005E52A2" w:rsidP="005E52A2">
      <w:pPr>
        <w:pStyle w:val="affiliation"/>
        <w:rPr>
          <w:lang w:val="en-GB"/>
        </w:rPr>
      </w:pPr>
      <w:r w:rsidRPr="00FE2AEA">
        <w:rPr>
          <w:vertAlign w:val="superscript"/>
          <w:lang w:val="en-GB"/>
        </w:rPr>
        <w:t>3</w:t>
      </w:r>
      <w:r w:rsidRPr="00607291">
        <w:rPr>
          <w:lang w:val="en-GB"/>
        </w:rPr>
        <w:t>School of Education, Cardiff Metropolitan University, UK</w:t>
      </w:r>
      <w:r w:rsidRPr="00607291">
        <w:rPr>
          <w:rFonts w:ascii="MS Mincho" w:eastAsia="MS Mincho" w:hAnsi="MS Mincho" w:cs="MS Mincho"/>
          <w:lang w:val="en-GB"/>
        </w:rPr>
        <w:t> </w:t>
      </w:r>
    </w:p>
    <w:p w14:paraId="08423A6E" w14:textId="77777777" w:rsidR="00BE6BFC" w:rsidRPr="00607291" w:rsidRDefault="005E52A2" w:rsidP="005E52A2">
      <w:pPr>
        <w:pStyle w:val="affiliation"/>
        <w:rPr>
          <w:lang w:val="en-GB"/>
        </w:rPr>
      </w:pPr>
      <w:r w:rsidRPr="00607291">
        <w:rPr>
          <w:lang w:val="en-GB"/>
        </w:rPr>
        <w:t xml:space="preserve"> </w:t>
      </w:r>
    </w:p>
    <w:p w14:paraId="6FC840FC" w14:textId="77777777" w:rsidR="00BE6BFC" w:rsidRPr="00FE2AEA" w:rsidRDefault="00BE6BFC" w:rsidP="00BE6BFC">
      <w:pPr>
        <w:pStyle w:val="phone"/>
        <w:rPr>
          <w:lang w:val="en-GB"/>
        </w:rPr>
      </w:pPr>
      <w:bookmarkStart w:id="0" w:name="_GoBack"/>
      <w:bookmarkEnd w:id="0"/>
    </w:p>
    <w:p w14:paraId="7071F822" w14:textId="77777777" w:rsidR="00BE6BFC" w:rsidRPr="00FE2AEA" w:rsidRDefault="00BE6BFC" w:rsidP="00BE6BFC">
      <w:pPr>
        <w:pStyle w:val="phone"/>
        <w:rPr>
          <w:lang w:val="en-GB"/>
        </w:rPr>
      </w:pPr>
      <w:r w:rsidRPr="00FE2AEA">
        <w:rPr>
          <w:lang w:val="en-GB"/>
        </w:rPr>
        <w:t>Corresponding Author:</w:t>
      </w:r>
    </w:p>
    <w:p w14:paraId="5F492277" w14:textId="77777777" w:rsidR="00BE6BFC" w:rsidRPr="00FE2AEA" w:rsidRDefault="005E52A2" w:rsidP="00BE6BFC">
      <w:pPr>
        <w:pStyle w:val="fax"/>
        <w:rPr>
          <w:lang w:val="en-GB"/>
        </w:rPr>
      </w:pPr>
      <w:r w:rsidRPr="00FE2AEA">
        <w:rPr>
          <w:lang w:val="en-GB"/>
        </w:rPr>
        <w:t>Tom Crick</w:t>
      </w:r>
    </w:p>
    <w:p w14:paraId="13BC21A6" w14:textId="77777777" w:rsidR="00BE6BFC" w:rsidRPr="00FE2AEA" w:rsidRDefault="00BE6BFC" w:rsidP="00BE6BFC">
      <w:pPr>
        <w:pStyle w:val="email"/>
        <w:rPr>
          <w:lang w:val="en-GB"/>
        </w:rPr>
      </w:pPr>
      <w:r w:rsidRPr="00FE2AEA">
        <w:rPr>
          <w:lang w:val="en-GB"/>
        </w:rPr>
        <w:t xml:space="preserve">e-mail: </w:t>
      </w:r>
      <w:hyperlink r:id="rId9" w:history="1">
        <w:r w:rsidR="005E52A2" w:rsidRPr="00FE2AEA">
          <w:rPr>
            <w:rStyle w:val="Hyperlink"/>
            <w:lang w:val="en-GB"/>
          </w:rPr>
          <w:t>tcrick@cardiffmet.ac.uk</w:t>
        </w:r>
      </w:hyperlink>
    </w:p>
    <w:p w14:paraId="33639ECB" w14:textId="77777777" w:rsidR="00BE6BFC" w:rsidRPr="00FE2AEA" w:rsidRDefault="00BE6BFC" w:rsidP="00BE6BFC">
      <w:pPr>
        <w:pStyle w:val="url"/>
        <w:rPr>
          <w:lang w:val="en-GB"/>
        </w:rPr>
      </w:pPr>
      <w:r w:rsidRPr="00FE2AEA">
        <w:rPr>
          <w:lang w:val="en-GB"/>
        </w:rPr>
        <w:t>tel: +</w:t>
      </w:r>
      <w:r w:rsidR="005E52A2" w:rsidRPr="00FE2AEA">
        <w:rPr>
          <w:lang w:val="en-GB"/>
        </w:rPr>
        <w:t>442920417174</w:t>
      </w:r>
    </w:p>
    <w:p w14:paraId="0FCFA226" w14:textId="77777777" w:rsidR="00BE6BFC" w:rsidRPr="00FE2AEA" w:rsidRDefault="00BE6BFC" w:rsidP="00BE6BFC">
      <w:pPr>
        <w:pStyle w:val="fax"/>
        <w:rPr>
          <w:lang w:val="en-GB"/>
        </w:rPr>
      </w:pPr>
      <w:r w:rsidRPr="00FE2AEA">
        <w:rPr>
          <w:lang w:val="en-GB"/>
        </w:rPr>
        <w:t>fax: +</w:t>
      </w:r>
      <w:r w:rsidR="005E52A2" w:rsidRPr="00FE2AEA">
        <w:rPr>
          <w:lang w:val="en-GB"/>
        </w:rPr>
        <w:t>442920416940</w:t>
      </w:r>
    </w:p>
    <w:p w14:paraId="2B8C3B76" w14:textId="77777777" w:rsidR="00BE6BFC" w:rsidRPr="00FE2AEA" w:rsidRDefault="00BE6BFC" w:rsidP="00BE6BFC">
      <w:pPr>
        <w:pStyle w:val="email"/>
        <w:rPr>
          <w:lang w:val="en-GB"/>
        </w:rPr>
      </w:pPr>
    </w:p>
    <w:p w14:paraId="3DD1E56D" w14:textId="3E38F2AB" w:rsidR="00BE6BFC" w:rsidRPr="00FE2AEA" w:rsidRDefault="00BE6BFC" w:rsidP="00CA0AB3">
      <w:pPr>
        <w:pStyle w:val="phone"/>
        <w:rPr>
          <w:lang w:val="en-GB"/>
        </w:rPr>
      </w:pPr>
      <w:r w:rsidRPr="00FE2AEA">
        <w:rPr>
          <w:lang w:val="en-GB"/>
        </w:rPr>
        <w:t>The total number of words of the manuscript, including entire text from title page to figure legends</w:t>
      </w:r>
      <w:r w:rsidR="00CA0AB3" w:rsidRPr="00FE2AEA">
        <w:rPr>
          <w:lang w:val="en-GB"/>
        </w:rPr>
        <w:t xml:space="preserve">: </w:t>
      </w:r>
      <w:del w:id="1" w:author="Tom Crick" w:date="2017-01-13T23:22:00Z">
        <w:r w:rsidR="003160FB" w:rsidRPr="00FE2AEA" w:rsidDel="00245D95">
          <w:rPr>
            <w:b/>
            <w:lang w:val="en-GB"/>
          </w:rPr>
          <w:delText>5928</w:delText>
        </w:r>
        <w:r w:rsidRPr="00FE2AEA" w:rsidDel="00245D95">
          <w:rPr>
            <w:lang w:val="en-GB"/>
          </w:rPr>
          <w:delText xml:space="preserve"> </w:delText>
        </w:r>
      </w:del>
      <w:ins w:id="2" w:author="Tom Crick" w:date="2017-01-13T23:22:00Z">
        <w:r w:rsidR="00245D95">
          <w:rPr>
            <w:b/>
            <w:lang w:val="en-GB"/>
          </w:rPr>
          <w:t>6413</w:t>
        </w:r>
        <w:r w:rsidR="00245D95" w:rsidRPr="00FE2AEA">
          <w:rPr>
            <w:lang w:val="en-GB"/>
          </w:rPr>
          <w:t xml:space="preserve"> </w:t>
        </w:r>
      </w:ins>
    </w:p>
    <w:p w14:paraId="385B4BFB" w14:textId="698696A7" w:rsidR="00CA0AB3" w:rsidRPr="00FE2AEA" w:rsidRDefault="00BE6BFC" w:rsidP="00CA0AB3">
      <w:pPr>
        <w:pStyle w:val="phone"/>
        <w:rPr>
          <w:lang w:val="en-GB"/>
        </w:rPr>
      </w:pPr>
      <w:r w:rsidRPr="00FE2AEA">
        <w:rPr>
          <w:lang w:val="en-GB"/>
        </w:rPr>
        <w:t>The number of words of the abstract</w:t>
      </w:r>
      <w:r w:rsidR="00CA0AB3" w:rsidRPr="00FE2AEA">
        <w:rPr>
          <w:lang w:val="en-GB"/>
        </w:rPr>
        <w:t xml:space="preserve">: </w:t>
      </w:r>
      <w:del w:id="3" w:author="Tom Crick" w:date="2017-01-13T22:31:00Z">
        <w:r w:rsidR="00B03DDC" w:rsidRPr="00FE2AEA" w:rsidDel="00E3634B">
          <w:rPr>
            <w:b/>
            <w:lang w:val="en-GB"/>
          </w:rPr>
          <w:delText>153</w:delText>
        </w:r>
      </w:del>
      <w:ins w:id="4" w:author="Tom Crick" w:date="2017-01-13T22:31:00Z">
        <w:r w:rsidR="00E3634B">
          <w:rPr>
            <w:b/>
            <w:lang w:val="en-GB"/>
          </w:rPr>
          <w:t>161</w:t>
        </w:r>
      </w:ins>
    </w:p>
    <w:p w14:paraId="217EBDAB" w14:textId="77777777" w:rsidR="00BE6BFC" w:rsidRPr="00FE2AEA" w:rsidRDefault="00BE6BFC" w:rsidP="00CA0AB3">
      <w:pPr>
        <w:pStyle w:val="phone"/>
        <w:rPr>
          <w:lang w:val="en-GB"/>
        </w:rPr>
      </w:pPr>
      <w:r w:rsidRPr="00FE2AEA">
        <w:rPr>
          <w:lang w:val="en-GB"/>
        </w:rPr>
        <w:t>The number of figures</w:t>
      </w:r>
      <w:r w:rsidR="00CA0AB3" w:rsidRPr="00FE2AEA">
        <w:rPr>
          <w:lang w:val="en-GB"/>
        </w:rPr>
        <w:t xml:space="preserve">: </w:t>
      </w:r>
      <w:r w:rsidR="00032838" w:rsidRPr="00FE2AEA">
        <w:rPr>
          <w:b/>
          <w:lang w:val="en-GB"/>
        </w:rPr>
        <w:t>3</w:t>
      </w:r>
    </w:p>
    <w:p w14:paraId="163F08AA" w14:textId="77777777" w:rsidR="00BE6BFC" w:rsidRPr="00FE2AEA" w:rsidRDefault="00BE6BFC" w:rsidP="00CA0AB3">
      <w:pPr>
        <w:pStyle w:val="phone"/>
        <w:rPr>
          <w:lang w:val="en-GB"/>
        </w:rPr>
      </w:pPr>
      <w:r w:rsidRPr="00FE2AEA">
        <w:rPr>
          <w:lang w:val="en-GB"/>
        </w:rPr>
        <w:t>The number of tables</w:t>
      </w:r>
      <w:r w:rsidR="00CA0AB3" w:rsidRPr="00FE2AEA">
        <w:rPr>
          <w:lang w:val="en-GB"/>
        </w:rPr>
        <w:t xml:space="preserve">: </w:t>
      </w:r>
      <w:r w:rsidR="00032838" w:rsidRPr="00FE2AEA">
        <w:rPr>
          <w:b/>
          <w:lang w:val="en-GB"/>
        </w:rPr>
        <w:t>0</w:t>
      </w:r>
    </w:p>
    <w:p w14:paraId="0B3C1670" w14:textId="77777777" w:rsidR="00CA0AB3" w:rsidRPr="00FE2AEA" w:rsidRDefault="00CA0AB3" w:rsidP="00CA0AB3">
      <w:pPr>
        <w:pStyle w:val="fax"/>
        <w:rPr>
          <w:lang w:val="en-GB"/>
        </w:rPr>
      </w:pPr>
    </w:p>
    <w:p w14:paraId="1B356E67" w14:textId="77777777" w:rsidR="002D2ACA" w:rsidRPr="007A2998" w:rsidRDefault="00CA0AB3" w:rsidP="005A4BD4">
      <w:pPr>
        <w:pStyle w:val="abstract"/>
        <w:jc w:val="both"/>
        <w:rPr>
          <w:lang w:val="en-GB"/>
        </w:rPr>
      </w:pPr>
      <w:r w:rsidRPr="00FE2AEA">
        <w:rPr>
          <w:lang w:val="en-GB"/>
        </w:rPr>
        <w:br w:type="page"/>
      </w:r>
      <w:r w:rsidR="002D2ACA" w:rsidRPr="00607291">
        <w:rPr>
          <w:i/>
          <w:lang w:val="en-GB"/>
        </w:rPr>
        <w:lastRenderedPageBreak/>
        <w:t>This paper presents a technical case study and the associated research software/hardware underpinning an educational research trial in which large touch</w:t>
      </w:r>
      <w:del w:id="5" w:author="Tom Crick" w:date="2017-01-13T22:32:00Z">
        <w:r w:rsidR="002D2ACA" w:rsidRPr="00607291" w:rsidDel="00A7495B">
          <w:rPr>
            <w:i/>
            <w:lang w:val="en-GB"/>
          </w:rPr>
          <w:delText>-</w:delText>
        </w:r>
      </w:del>
      <w:r w:rsidR="002D2ACA" w:rsidRPr="00607291">
        <w:rPr>
          <w:i/>
          <w:lang w:val="en-GB"/>
        </w:rPr>
        <w:t xml:space="preserve">screen interfaces were used to facilitate collaborative interactions between primary school students at separate locations. As part of the study, an application for supporting a collaborative classroom activity was created for the trial which allowed students at either location to transfer resources to the students at the other via a ‘flick' gesture. </w:t>
      </w:r>
      <w:r w:rsidR="00011F16" w:rsidRPr="00FE2AEA">
        <w:rPr>
          <w:i/>
          <w:lang w:val="en-GB"/>
        </w:rPr>
        <w:t>Building upon previous work from the SynergyNet project, t</w:t>
      </w:r>
      <w:r w:rsidR="002D2ACA" w:rsidRPr="00FE2AEA">
        <w:rPr>
          <w:i/>
          <w:lang w:val="en-GB"/>
        </w:rPr>
        <w:t xml:space="preserve">he </w:t>
      </w:r>
      <w:r w:rsidR="00156087" w:rsidRPr="00FE2AEA">
        <w:rPr>
          <w:i/>
          <w:lang w:val="en-GB"/>
        </w:rPr>
        <w:t xml:space="preserve">investigation </w:t>
      </w:r>
      <w:del w:id="6" w:author="James McNaughton" w:date="2017-01-13T13:04:00Z">
        <w:r w:rsidR="00156087" w:rsidRPr="00FE2AEA" w:rsidDel="00230C49">
          <w:rPr>
            <w:i/>
            <w:lang w:val="en-GB"/>
          </w:rPr>
          <w:delText xml:space="preserve"> </w:delText>
        </w:r>
      </w:del>
      <w:r w:rsidR="002D2ACA" w:rsidRPr="00607291">
        <w:rPr>
          <w:i/>
          <w:lang w:val="en-GB"/>
        </w:rPr>
        <w:t xml:space="preserve">required several novel innovations </w:t>
      </w:r>
      <w:r w:rsidR="00156087" w:rsidRPr="00607291">
        <w:rPr>
          <w:i/>
          <w:lang w:val="en-GB"/>
        </w:rPr>
        <w:t xml:space="preserve">to the SynergyNet framework </w:t>
      </w:r>
      <w:r w:rsidR="002D2ACA" w:rsidRPr="00607291">
        <w:rPr>
          <w:i/>
          <w:lang w:val="en-GB"/>
        </w:rPr>
        <w:t xml:space="preserve">to </w:t>
      </w:r>
      <w:r w:rsidR="00156087" w:rsidRPr="00607291">
        <w:rPr>
          <w:i/>
          <w:lang w:val="en-GB"/>
        </w:rPr>
        <w:t xml:space="preserve">enable it to support synchronous remote collaboration. This builds upon previous lab-based studies which were all predicated on co-located group collaboration. </w:t>
      </w:r>
      <w:r w:rsidR="002D2ACA" w:rsidRPr="00607291">
        <w:rPr>
          <w:i/>
          <w:lang w:val="en-GB"/>
        </w:rPr>
        <w:t>The innovations on this established research software/hardware stack enabled the first successful classroom collaboratio</w:t>
      </w:r>
      <w:r w:rsidR="002D2ACA" w:rsidRPr="007A2998">
        <w:rPr>
          <w:i/>
          <w:lang w:val="en-GB"/>
        </w:rPr>
        <w:t>n activities between two separate locations within the United Kingdom using large t</w:t>
      </w:r>
      <w:r w:rsidR="001237DC" w:rsidRPr="007A2998">
        <w:rPr>
          <w:i/>
          <w:lang w:val="en-GB"/>
        </w:rPr>
        <w:t>ouch</w:t>
      </w:r>
      <w:r w:rsidR="002D2ACA" w:rsidRPr="007A2998">
        <w:rPr>
          <w:i/>
          <w:lang w:val="en-GB"/>
        </w:rPr>
        <w:t>screen interfaces and suggests that the software provides the potential for innovative pedagogic practice and collaboration which would otherwise be impossible with conventional devices.</w:t>
      </w:r>
      <w:r w:rsidR="002D2ACA" w:rsidRPr="007A2998">
        <w:rPr>
          <w:lang w:val="en-GB"/>
        </w:rPr>
        <w:t xml:space="preserve"> </w:t>
      </w:r>
    </w:p>
    <w:p w14:paraId="6BD9233B" w14:textId="77777777" w:rsidR="00CA0AB3" w:rsidRPr="00FE2AEA" w:rsidRDefault="00CA0AB3" w:rsidP="00CA0AB3">
      <w:pPr>
        <w:rPr>
          <w:lang w:val="en-GB"/>
        </w:rPr>
      </w:pPr>
    </w:p>
    <w:p w14:paraId="04298905" w14:textId="77777777" w:rsidR="00CA0AB3" w:rsidRPr="00FE2AEA" w:rsidRDefault="00CA0AB3" w:rsidP="00CA0AB3">
      <w:pPr>
        <w:rPr>
          <w:lang w:val="en-GB"/>
        </w:rPr>
      </w:pPr>
    </w:p>
    <w:p w14:paraId="487A3E96" w14:textId="77777777" w:rsidR="005A4BD4" w:rsidRPr="00FE2AEA" w:rsidRDefault="005A4BD4" w:rsidP="005A4BD4">
      <w:pPr>
        <w:pStyle w:val="keywords"/>
        <w:rPr>
          <w:lang w:val="en-GB"/>
        </w:rPr>
      </w:pPr>
      <w:r w:rsidRPr="00FE2AEA">
        <w:rPr>
          <w:lang w:val="en-GB"/>
        </w:rPr>
        <w:t>M</w:t>
      </w:r>
      <w:r w:rsidR="00A94CB2" w:rsidRPr="00FE2AEA">
        <w:rPr>
          <w:lang w:val="en-GB"/>
        </w:rPr>
        <w:t>u</w:t>
      </w:r>
      <w:r w:rsidRPr="00FE2AEA">
        <w:rPr>
          <w:lang w:val="en-GB"/>
        </w:rPr>
        <w:t>l</w:t>
      </w:r>
      <w:r w:rsidR="00A94CB2" w:rsidRPr="00FE2AEA">
        <w:rPr>
          <w:lang w:val="en-GB"/>
        </w:rPr>
        <w:t>t</w:t>
      </w:r>
      <w:r w:rsidRPr="00FE2AEA">
        <w:rPr>
          <w:lang w:val="en-GB"/>
        </w:rPr>
        <w:t xml:space="preserve">i-touch devices, </w:t>
      </w:r>
      <w:r w:rsidR="008F7D0B" w:rsidRPr="00FE2AEA">
        <w:rPr>
          <w:lang w:val="en-GB"/>
        </w:rPr>
        <w:t xml:space="preserve">gestures, </w:t>
      </w:r>
      <w:r w:rsidR="001237DC" w:rsidRPr="00FE2AEA">
        <w:rPr>
          <w:lang w:val="en-GB"/>
        </w:rPr>
        <w:t>computer-supported collaborative learning</w:t>
      </w:r>
      <w:r w:rsidRPr="00FE2AEA">
        <w:rPr>
          <w:lang w:val="en-GB"/>
        </w:rPr>
        <w:t xml:space="preserve">, </w:t>
      </w:r>
      <w:r w:rsidR="00011F16" w:rsidRPr="00FE2AEA">
        <w:rPr>
          <w:lang w:val="en-GB"/>
        </w:rPr>
        <w:t xml:space="preserve">SynergyNet, </w:t>
      </w:r>
      <w:r w:rsidR="00C646A5" w:rsidRPr="00FE2AEA">
        <w:rPr>
          <w:lang w:val="en-GB"/>
        </w:rPr>
        <w:t xml:space="preserve">networking, </w:t>
      </w:r>
      <w:r w:rsidRPr="00FE2AEA">
        <w:rPr>
          <w:lang w:val="en-GB"/>
        </w:rPr>
        <w:t>ICT</w:t>
      </w:r>
    </w:p>
    <w:p w14:paraId="14BFDC0F" w14:textId="77777777" w:rsidR="00CA0AB3" w:rsidRPr="00FE2AEA" w:rsidRDefault="00CA0AB3" w:rsidP="00CA0AB3">
      <w:pPr>
        <w:rPr>
          <w:lang w:val="en-GB"/>
        </w:rPr>
      </w:pPr>
    </w:p>
    <w:p w14:paraId="1F69DD94" w14:textId="77777777" w:rsidR="00CA0AB3" w:rsidRPr="00FE2AEA" w:rsidRDefault="00CA0AB3" w:rsidP="00CA0AB3">
      <w:pPr>
        <w:rPr>
          <w:lang w:val="en-GB"/>
        </w:rPr>
      </w:pPr>
    </w:p>
    <w:p w14:paraId="3B663E19" w14:textId="77777777" w:rsidR="001237DC" w:rsidRPr="00FE2AEA" w:rsidRDefault="00CA0AB3" w:rsidP="00446375">
      <w:pPr>
        <w:pStyle w:val="heading10"/>
        <w:numPr>
          <w:ilvl w:val="0"/>
          <w:numId w:val="3"/>
        </w:numPr>
        <w:rPr>
          <w:lang w:val="en-GB"/>
        </w:rPr>
      </w:pPr>
      <w:r w:rsidRPr="00FE2AEA">
        <w:rPr>
          <w:lang w:val="en-GB"/>
        </w:rPr>
        <w:br w:type="page"/>
      </w:r>
      <w:r w:rsidRPr="00FE2AEA">
        <w:rPr>
          <w:lang w:val="en-GB"/>
        </w:rPr>
        <w:lastRenderedPageBreak/>
        <w:t>Introduction</w:t>
      </w:r>
    </w:p>
    <w:p w14:paraId="5C691BEC" w14:textId="77777777" w:rsidR="001237DC" w:rsidRPr="00FE2AEA" w:rsidRDefault="003D4E24" w:rsidP="001237DC">
      <w:pPr>
        <w:pStyle w:val="heading10"/>
        <w:jc w:val="both"/>
        <w:rPr>
          <w:lang w:val="en-GB"/>
        </w:rPr>
      </w:pPr>
      <w:r w:rsidRPr="00FE2AEA">
        <w:rPr>
          <w:rFonts w:ascii="Times New Roman" w:hAnsi="Times New Roman"/>
          <w:b w:val="0"/>
          <w:sz w:val="24"/>
          <w:lang w:val="en-GB"/>
        </w:rPr>
        <w:t>Large touch</w:t>
      </w:r>
      <w:r w:rsidR="001237DC" w:rsidRPr="00FE2AEA">
        <w:rPr>
          <w:rFonts w:ascii="Times New Roman" w:hAnsi="Times New Roman"/>
          <w:b w:val="0"/>
          <w:sz w:val="24"/>
          <w:lang w:val="en-GB"/>
        </w:rPr>
        <w:t xml:space="preserve">screen interfaces offer many opportunities for collaboration between co-located learners; not only when the interface is shared but when two or more co-located interfaces are networked together to allow for the transfer of materials between them </w:t>
      </w:r>
      <w:r w:rsidR="00712A76" w:rsidRPr="00FE2AEA">
        <w:rPr>
          <w:rFonts w:ascii="Times New Roman" w:hAnsi="Times New Roman"/>
          <w:b w:val="0"/>
          <w:sz w:val="24"/>
          <w:lang w:val="en-GB"/>
        </w:rPr>
        <w:t>(Kharrufa et al. 2013; Kreitmayer et al. 2013)</w:t>
      </w:r>
      <w:r w:rsidR="001237DC" w:rsidRPr="00FE2AEA">
        <w:rPr>
          <w:rFonts w:ascii="Times New Roman" w:hAnsi="Times New Roman"/>
          <w:b w:val="0"/>
          <w:sz w:val="24"/>
          <w:lang w:val="en-GB"/>
        </w:rPr>
        <w:t>. As well as presenting valuable pedagogical opportunities, the successful integration of multi-touch tables into usable computer-supported collaborative learning (CSCL) activities presents major challenges both technically and for teacher orchestra</w:t>
      </w:r>
      <w:r w:rsidR="00515366" w:rsidRPr="00FE2AEA">
        <w:rPr>
          <w:rFonts w:ascii="Times New Roman" w:hAnsi="Times New Roman"/>
          <w:b w:val="0"/>
          <w:sz w:val="24"/>
          <w:lang w:val="en-GB"/>
        </w:rPr>
        <w:t>tion of lessons (Dillenbourg and Evans 2011)</w:t>
      </w:r>
      <w:r w:rsidR="001237DC" w:rsidRPr="00FE2AEA">
        <w:rPr>
          <w:rFonts w:ascii="Times New Roman" w:hAnsi="Times New Roman"/>
          <w:b w:val="0"/>
          <w:sz w:val="24"/>
          <w:lang w:val="en-GB"/>
        </w:rPr>
        <w:t>.</w:t>
      </w:r>
    </w:p>
    <w:p w14:paraId="47611A94" w14:textId="050E9BF6" w:rsidR="001237DC" w:rsidRPr="00FE2AEA" w:rsidRDefault="001237DC" w:rsidP="00BB6770">
      <w:pPr>
        <w:pStyle w:val="heading10"/>
        <w:jc w:val="both"/>
        <w:rPr>
          <w:lang w:val="en-GB"/>
        </w:rPr>
      </w:pPr>
      <w:r w:rsidRPr="00FE2AEA">
        <w:rPr>
          <w:rFonts w:ascii="Times New Roman" w:hAnsi="Times New Roman"/>
          <w:b w:val="0"/>
          <w:sz w:val="24"/>
          <w:lang w:val="en-GB"/>
        </w:rPr>
        <w:t>This study starts from the viewpoint that collaborative small group learning activities have the potential to lead to substantial learning gains for the participants, more so than activities they ha</w:t>
      </w:r>
      <w:r w:rsidR="000B0917" w:rsidRPr="00FE2AEA">
        <w:rPr>
          <w:rFonts w:ascii="Times New Roman" w:hAnsi="Times New Roman"/>
          <w:b w:val="0"/>
          <w:sz w:val="24"/>
          <w:lang w:val="en-GB"/>
        </w:rPr>
        <w:t>ve completed individually (</w:t>
      </w:r>
      <w:ins w:id="7" w:author="Tom Crick" w:date="2017-01-13T22:55:00Z">
        <w:r w:rsidR="00037471">
          <w:rPr>
            <w:rFonts w:ascii="Times New Roman" w:hAnsi="Times New Roman"/>
            <w:b w:val="0"/>
            <w:sz w:val="24"/>
            <w:lang w:val="en-GB"/>
          </w:rPr>
          <w:t>Darling-Hammond et al.</w:t>
        </w:r>
      </w:ins>
      <w:del w:id="8" w:author="Tom Crick" w:date="2017-01-13T22:55:00Z">
        <w:r w:rsidR="000B0917" w:rsidRPr="00FE2AEA" w:rsidDel="00037471">
          <w:rPr>
            <w:rFonts w:ascii="Times New Roman" w:hAnsi="Times New Roman"/>
            <w:b w:val="0"/>
            <w:sz w:val="24"/>
            <w:lang w:val="en-GB"/>
          </w:rPr>
          <w:delText>Barron and Darling-Hammond</w:delText>
        </w:r>
      </w:del>
      <w:r w:rsidR="000B0917" w:rsidRPr="00FE2AEA">
        <w:rPr>
          <w:rFonts w:ascii="Times New Roman" w:hAnsi="Times New Roman"/>
          <w:b w:val="0"/>
          <w:sz w:val="24"/>
          <w:lang w:val="en-GB"/>
        </w:rPr>
        <w:t xml:space="preserve"> 2008; O’Donnell et al. 2013)</w:t>
      </w:r>
      <w:r w:rsidRPr="00FE2AEA">
        <w:rPr>
          <w:rFonts w:ascii="Times New Roman" w:hAnsi="Times New Roman"/>
          <w:b w:val="0"/>
          <w:sz w:val="24"/>
          <w:lang w:val="en-GB"/>
        </w:rPr>
        <w:t>. There is a clear role fo</w:t>
      </w:r>
      <w:r w:rsidR="00D64810" w:rsidRPr="00FE2AEA">
        <w:rPr>
          <w:rFonts w:ascii="Times New Roman" w:hAnsi="Times New Roman"/>
          <w:b w:val="0"/>
          <w:sz w:val="24"/>
          <w:lang w:val="en-GB"/>
        </w:rPr>
        <w:t>r appropriate technologies</w:t>
      </w:r>
      <w:r w:rsidRPr="00FE2AEA">
        <w:rPr>
          <w:rFonts w:ascii="Times New Roman" w:hAnsi="Times New Roman"/>
          <w:b w:val="0"/>
          <w:sz w:val="24"/>
          <w:lang w:val="en-GB"/>
        </w:rPr>
        <w:t xml:space="preserve"> to </w:t>
      </w:r>
      <w:r w:rsidR="00C24EFD" w:rsidRPr="00FE2AEA">
        <w:rPr>
          <w:rFonts w:ascii="Times New Roman" w:hAnsi="Times New Roman"/>
          <w:b w:val="0"/>
          <w:sz w:val="24"/>
          <w:lang w:val="en-GB"/>
        </w:rPr>
        <w:t>support</w:t>
      </w:r>
      <w:r w:rsidRPr="00FE2AEA">
        <w:rPr>
          <w:rFonts w:ascii="Times New Roman" w:hAnsi="Times New Roman"/>
          <w:b w:val="0"/>
          <w:sz w:val="24"/>
          <w:lang w:val="en-GB"/>
        </w:rPr>
        <w:t xml:space="preserve"> this collaboration, enabling configurations for group work and types of task which are not otherwise possible. CSCL theory and research emphasises the role of technology in supporting learner participation, knowledge acquisition (information) and knowledge creation (knowledge o</w:t>
      </w:r>
      <w:r w:rsidR="00272E2C" w:rsidRPr="00FE2AEA">
        <w:rPr>
          <w:rFonts w:ascii="Times New Roman" w:hAnsi="Times New Roman"/>
          <w:b w:val="0"/>
          <w:sz w:val="24"/>
          <w:lang w:val="en-GB"/>
        </w:rPr>
        <w:t>bjects and social practices) (Lipponen et al. 2004)</w:t>
      </w:r>
      <w:r w:rsidRPr="00FE2AEA">
        <w:rPr>
          <w:rFonts w:ascii="Times New Roman" w:hAnsi="Times New Roman"/>
          <w:b w:val="0"/>
          <w:sz w:val="24"/>
          <w:lang w:val="en-GB"/>
        </w:rPr>
        <w:t>. Much of the CSCL research base emphasises the importance of face-to-face interaction and the design of tasks to optimise t</w:t>
      </w:r>
      <w:r w:rsidR="00140324" w:rsidRPr="00FE2AEA">
        <w:rPr>
          <w:rFonts w:ascii="Times New Roman" w:hAnsi="Times New Roman"/>
          <w:b w:val="0"/>
          <w:sz w:val="24"/>
          <w:lang w:val="en-GB"/>
        </w:rPr>
        <w:t>he participation of learners (Stahl et al. 2014)</w:t>
      </w:r>
      <w:r w:rsidRPr="00FE2AEA">
        <w:rPr>
          <w:rFonts w:ascii="Times New Roman" w:hAnsi="Times New Roman"/>
          <w:b w:val="0"/>
          <w:sz w:val="24"/>
          <w:lang w:val="en-GB"/>
        </w:rPr>
        <w:t>.</w:t>
      </w:r>
    </w:p>
    <w:p w14:paraId="7345848B" w14:textId="77777777" w:rsidR="001237DC" w:rsidRPr="00FE2AEA" w:rsidRDefault="001237DC" w:rsidP="00BB6770">
      <w:pPr>
        <w:pStyle w:val="heading10"/>
        <w:jc w:val="both"/>
        <w:rPr>
          <w:rFonts w:ascii="Times New Roman" w:hAnsi="Times New Roman"/>
          <w:b w:val="0"/>
          <w:sz w:val="24"/>
          <w:lang w:val="en-GB"/>
        </w:rPr>
      </w:pPr>
      <w:r w:rsidRPr="00FE2AEA">
        <w:rPr>
          <w:rFonts w:ascii="Times New Roman" w:hAnsi="Times New Roman"/>
          <w:b w:val="0"/>
          <w:sz w:val="24"/>
          <w:lang w:val="en-GB"/>
        </w:rPr>
        <w:t xml:space="preserve">The growing interest in face-to-face collaboration by learners engaged in mutual negotiation of meaning (both procedural and factual) inspired the creation of the </w:t>
      </w:r>
      <w:r w:rsidRPr="00FE2AEA">
        <w:rPr>
          <w:rFonts w:ascii="Times New Roman" w:hAnsi="Times New Roman"/>
          <w:b w:val="0"/>
          <w:i/>
          <w:sz w:val="24"/>
          <w:lang w:val="en-GB"/>
        </w:rPr>
        <w:t>SynergyNet</w:t>
      </w:r>
      <w:r w:rsidRPr="00FE2AEA">
        <w:rPr>
          <w:rFonts w:ascii="Times New Roman" w:hAnsi="Times New Roman"/>
          <w:b w:val="0"/>
          <w:sz w:val="24"/>
          <w:lang w:val="en-GB"/>
        </w:rPr>
        <w:t xml:space="preserve"> project</w:t>
      </w:r>
      <w:r w:rsidR="00DB2DE1" w:rsidRPr="00FE2AEA">
        <w:rPr>
          <w:rStyle w:val="FootnoteReference"/>
          <w:rFonts w:ascii="Times New Roman" w:hAnsi="Times New Roman"/>
          <w:b w:val="0"/>
          <w:sz w:val="24"/>
          <w:lang w:val="en-GB"/>
        </w:rPr>
        <w:footnoteReference w:id="1"/>
      </w:r>
      <w:r w:rsidRPr="00FE2AEA">
        <w:rPr>
          <w:rFonts w:ascii="Times New Roman" w:hAnsi="Times New Roman"/>
          <w:b w:val="0"/>
          <w:sz w:val="24"/>
          <w:lang w:val="en-GB"/>
        </w:rPr>
        <w:t xml:space="preserve"> at Durham University</w:t>
      </w:r>
      <w:r w:rsidR="00DB2DE1" w:rsidRPr="00FE2AEA">
        <w:rPr>
          <w:rFonts w:ascii="Times New Roman" w:hAnsi="Times New Roman"/>
          <w:b w:val="0"/>
          <w:sz w:val="24"/>
          <w:lang w:val="en-GB"/>
        </w:rPr>
        <w:t xml:space="preserve">, </w:t>
      </w:r>
      <w:r w:rsidR="00045AEF" w:rsidRPr="00FE2AEA">
        <w:rPr>
          <w:rFonts w:ascii="Times New Roman" w:hAnsi="Times New Roman"/>
          <w:b w:val="0"/>
          <w:sz w:val="24"/>
          <w:lang w:val="en-GB"/>
        </w:rPr>
        <w:t xml:space="preserve">a UK </w:t>
      </w:r>
      <w:r w:rsidRPr="00FE2AEA">
        <w:rPr>
          <w:rFonts w:ascii="Times New Roman" w:hAnsi="Times New Roman"/>
          <w:b w:val="0"/>
          <w:sz w:val="24"/>
          <w:lang w:val="en-GB"/>
        </w:rPr>
        <w:t>EPSRC/ESRC-funded research project to identify important technical and pedagogical c</w:t>
      </w:r>
      <w:r w:rsidR="00080BB7" w:rsidRPr="00FE2AEA">
        <w:rPr>
          <w:rFonts w:ascii="Times New Roman" w:hAnsi="Times New Roman"/>
          <w:b w:val="0"/>
          <w:sz w:val="24"/>
          <w:lang w:val="en-GB"/>
        </w:rPr>
        <w:t>hallenges in the CSCL domain (Higgins et al. 2012)</w:t>
      </w:r>
      <w:r w:rsidRPr="00FE2AEA">
        <w:rPr>
          <w:rFonts w:ascii="Times New Roman" w:hAnsi="Times New Roman"/>
          <w:b w:val="0"/>
          <w:sz w:val="24"/>
          <w:lang w:val="en-GB"/>
        </w:rPr>
        <w:t>. Important technical challenges addressed during the project included the development of teacher orchestration tools which enabled seamless transition between individual spaces, group spaces and interactive whiteboards; these were respectively termed the private, shared and public spaces in the classr</w:t>
      </w:r>
      <w:r w:rsidR="00715808" w:rsidRPr="00FE2AEA">
        <w:rPr>
          <w:rFonts w:ascii="Times New Roman" w:hAnsi="Times New Roman"/>
          <w:b w:val="0"/>
          <w:sz w:val="24"/>
          <w:lang w:val="en-GB"/>
        </w:rPr>
        <w:t>oom by Dillenbourg and Evans (2008)</w:t>
      </w:r>
      <w:r w:rsidRPr="00FE2AEA">
        <w:rPr>
          <w:rFonts w:ascii="Times New Roman" w:hAnsi="Times New Roman"/>
          <w:b w:val="0"/>
          <w:sz w:val="24"/>
          <w:lang w:val="en-GB"/>
        </w:rPr>
        <w:t xml:space="preserve">. They also identified the potential for a group to share information with other groups, building on the work </w:t>
      </w:r>
      <w:r w:rsidRPr="00FE2AEA">
        <w:rPr>
          <w:rFonts w:ascii="Times New Roman" w:hAnsi="Times New Roman"/>
          <w:b w:val="0"/>
          <w:sz w:val="24"/>
          <w:lang w:val="en-GB"/>
        </w:rPr>
        <w:lastRenderedPageBreak/>
        <w:t>of Eve</w:t>
      </w:r>
      <w:r w:rsidR="001A3E02" w:rsidRPr="00FE2AEA">
        <w:rPr>
          <w:rFonts w:ascii="Times New Roman" w:hAnsi="Times New Roman"/>
          <w:b w:val="0"/>
          <w:sz w:val="24"/>
          <w:lang w:val="en-GB"/>
        </w:rPr>
        <w:t>ritt et al. (2009)</w:t>
      </w:r>
      <w:r w:rsidRPr="00FE2AEA">
        <w:rPr>
          <w:rFonts w:ascii="Times New Roman" w:hAnsi="Times New Roman"/>
          <w:b w:val="0"/>
          <w:sz w:val="24"/>
          <w:lang w:val="en-GB"/>
        </w:rPr>
        <w:t xml:space="preserve">. However, in this case the mechanism developed did not involve sharing between personal devices such as computers; rather, </w:t>
      </w:r>
      <w:r w:rsidRPr="00FE2AEA">
        <w:rPr>
          <w:rFonts w:ascii="Times New Roman" w:hAnsi="Times New Roman"/>
          <w:b w:val="0"/>
          <w:i/>
          <w:sz w:val="24"/>
          <w:lang w:val="en-GB"/>
        </w:rPr>
        <w:t>SynergyNet</w:t>
      </w:r>
      <w:r w:rsidRPr="00FE2AEA">
        <w:rPr>
          <w:rFonts w:ascii="Times New Roman" w:hAnsi="Times New Roman"/>
          <w:b w:val="0"/>
          <w:sz w:val="24"/>
          <w:lang w:val="en-GB"/>
        </w:rPr>
        <w:t xml:space="preserve"> developed tools to allow sharing seamlessly between multi-touch tables wit</w:t>
      </w:r>
      <w:r w:rsidR="00EE4087" w:rsidRPr="00FE2AEA">
        <w:rPr>
          <w:rFonts w:ascii="Times New Roman" w:hAnsi="Times New Roman"/>
          <w:b w:val="0"/>
          <w:sz w:val="24"/>
          <w:lang w:val="en-GB"/>
        </w:rPr>
        <w:t>hin a lab-classroom setting (Hatch et al. 2011)</w:t>
      </w:r>
      <w:r w:rsidRPr="00FE2AEA">
        <w:rPr>
          <w:rFonts w:ascii="Times New Roman" w:hAnsi="Times New Roman"/>
          <w:b w:val="0"/>
          <w:sz w:val="24"/>
          <w:lang w:val="en-GB"/>
        </w:rPr>
        <w:t>.</w:t>
      </w:r>
    </w:p>
    <w:p w14:paraId="4CFAAE19" w14:textId="77777777" w:rsidR="001237DC" w:rsidRPr="00FE2AEA" w:rsidRDefault="00011F16" w:rsidP="00FB2C79">
      <w:pPr>
        <w:pStyle w:val="heading10"/>
        <w:jc w:val="both"/>
        <w:rPr>
          <w:rFonts w:ascii="Times New Roman" w:hAnsi="Times New Roman"/>
          <w:b w:val="0"/>
          <w:sz w:val="24"/>
          <w:lang w:val="en-GB"/>
        </w:rPr>
      </w:pPr>
      <w:r w:rsidRPr="00FE2AEA">
        <w:rPr>
          <w:rFonts w:ascii="Times New Roman" w:hAnsi="Times New Roman"/>
          <w:b w:val="0"/>
          <w:sz w:val="24"/>
          <w:lang w:val="en-GB"/>
        </w:rPr>
        <w:t>The</w:t>
      </w:r>
      <w:r w:rsidR="005A0F19" w:rsidRPr="00FE2AEA">
        <w:rPr>
          <w:rFonts w:ascii="Times New Roman" w:hAnsi="Times New Roman"/>
          <w:b w:val="0"/>
          <w:sz w:val="24"/>
          <w:lang w:val="en-GB"/>
        </w:rPr>
        <w:t xml:space="preserve"> original</w:t>
      </w:r>
      <w:r w:rsidRPr="00FE2AEA">
        <w:rPr>
          <w:rFonts w:ascii="Times New Roman" w:hAnsi="Times New Roman"/>
          <w:b w:val="0"/>
          <w:sz w:val="24"/>
          <w:lang w:val="en-GB"/>
        </w:rPr>
        <w:t xml:space="preserve"> </w:t>
      </w:r>
      <w:r w:rsidR="001237DC" w:rsidRPr="00FE2AEA">
        <w:rPr>
          <w:rFonts w:ascii="Times New Roman" w:hAnsi="Times New Roman"/>
          <w:b w:val="0"/>
          <w:i/>
          <w:sz w:val="24"/>
          <w:lang w:val="en-GB"/>
        </w:rPr>
        <w:t>SynergyNet</w:t>
      </w:r>
      <w:r w:rsidR="00E0595A" w:rsidRPr="00FE2AEA">
        <w:rPr>
          <w:rFonts w:ascii="Times New Roman" w:hAnsi="Times New Roman"/>
          <w:b w:val="0"/>
          <w:sz w:val="24"/>
          <w:lang w:val="en-GB"/>
        </w:rPr>
        <w:t xml:space="preserve"> study</w:t>
      </w:r>
      <w:r w:rsidR="001237DC" w:rsidRPr="00FE2AEA">
        <w:rPr>
          <w:rFonts w:ascii="Times New Roman" w:hAnsi="Times New Roman"/>
          <w:b w:val="0"/>
          <w:sz w:val="24"/>
          <w:lang w:val="en-GB"/>
        </w:rPr>
        <w:t xml:space="preserve"> focused on schoolchildren aged 10-11 years old, working in collaborative groups nested within a lab-classroom. Data was collected on each group and each table as tasks were completed simultaneously. Data was also collected on the arrangement of the whole class and the teachers’ behaviour whilst supporting the collaborative activity. Studies showed that compared to tasks completed using paper-based equivalents, tasks completed using multi-touch tables learners showed improved uptake of ideas </w:t>
      </w:r>
      <w:r w:rsidR="00F4411C" w:rsidRPr="00FE2AEA">
        <w:rPr>
          <w:rFonts w:ascii="Times New Roman" w:hAnsi="Times New Roman"/>
          <w:b w:val="0"/>
          <w:sz w:val="24"/>
          <w:lang w:val="en-GB"/>
        </w:rPr>
        <w:t>(Mercier, Vourloumi &amp; Higgins, 2015)</w:t>
      </w:r>
      <w:r w:rsidR="001237DC" w:rsidRPr="00FE2AEA">
        <w:rPr>
          <w:rFonts w:ascii="Times New Roman" w:hAnsi="Times New Roman"/>
          <w:b w:val="0"/>
          <w:sz w:val="24"/>
          <w:lang w:val="en-GB"/>
        </w:rPr>
        <w:t xml:space="preserve">, as well as evidence of more sophisticated reasoning and differences in the amount of time spent in procedural rather than problem-focused talk </w:t>
      </w:r>
      <w:r w:rsidR="00F4411C" w:rsidRPr="00FE2AEA">
        <w:rPr>
          <w:rFonts w:ascii="Times New Roman" w:hAnsi="Times New Roman"/>
          <w:b w:val="0"/>
          <w:sz w:val="24"/>
          <w:lang w:val="en-GB"/>
        </w:rPr>
        <w:t>(Higgins, Mercier, Burd &amp; Joyce-Gibbons, 2012)</w:t>
      </w:r>
      <w:r w:rsidR="001237DC" w:rsidRPr="00FE2AEA">
        <w:rPr>
          <w:rFonts w:ascii="Times New Roman" w:hAnsi="Times New Roman"/>
          <w:b w:val="0"/>
          <w:sz w:val="24"/>
          <w:lang w:val="en-GB"/>
        </w:rPr>
        <w:t>. Further studies highlighted the importance of the division of roles and showed different patterns of organisational and intellectual leadership in groups using multi</w:t>
      </w:r>
      <w:r w:rsidRPr="00FE2AEA">
        <w:rPr>
          <w:rFonts w:ascii="Times New Roman" w:hAnsi="Times New Roman"/>
          <w:b w:val="0"/>
          <w:sz w:val="24"/>
          <w:lang w:val="en-GB"/>
        </w:rPr>
        <w:t>-</w:t>
      </w:r>
      <w:r w:rsidR="001237DC" w:rsidRPr="00FE2AEA">
        <w:rPr>
          <w:rFonts w:ascii="Times New Roman" w:hAnsi="Times New Roman"/>
          <w:b w:val="0"/>
          <w:sz w:val="24"/>
          <w:lang w:val="en-GB"/>
        </w:rPr>
        <w:t xml:space="preserve">touch tables </w:t>
      </w:r>
      <w:r w:rsidR="00F4411C" w:rsidRPr="00FE2AEA">
        <w:rPr>
          <w:rFonts w:ascii="Times New Roman" w:hAnsi="Times New Roman"/>
          <w:b w:val="0"/>
          <w:sz w:val="24"/>
          <w:lang w:val="en-GB"/>
        </w:rPr>
        <w:t>(Mercier, Higgins &amp; Da Costa, 2014)</w:t>
      </w:r>
      <w:r w:rsidR="001237DC" w:rsidRPr="00FE2AEA">
        <w:rPr>
          <w:rFonts w:ascii="Times New Roman" w:hAnsi="Times New Roman"/>
          <w:b w:val="0"/>
          <w:sz w:val="24"/>
          <w:lang w:val="en-GB"/>
        </w:rPr>
        <w:t xml:space="preserve">, the importance of classroom layout for task completion </w:t>
      </w:r>
      <w:r w:rsidR="00F4411C" w:rsidRPr="00FE2AEA">
        <w:rPr>
          <w:rFonts w:ascii="Times New Roman" w:hAnsi="Times New Roman"/>
          <w:b w:val="0"/>
          <w:sz w:val="24"/>
          <w:lang w:val="en-GB"/>
        </w:rPr>
        <w:t>Mercier, Higgins &amp; Joyce-Gibbons, 2014)</w:t>
      </w:r>
      <w:r w:rsidR="001237DC" w:rsidRPr="00FE2AEA">
        <w:rPr>
          <w:rFonts w:ascii="Times New Roman" w:hAnsi="Times New Roman"/>
          <w:b w:val="0"/>
          <w:sz w:val="24"/>
          <w:lang w:val="en-GB"/>
        </w:rPr>
        <w:t xml:space="preserve">, the differences in teacher decision making process when shifting from group to whole-class dialogue </w:t>
      </w:r>
      <w:r w:rsidR="00F4411C" w:rsidRPr="00FE2AEA">
        <w:rPr>
          <w:rFonts w:ascii="Times New Roman" w:hAnsi="Times New Roman"/>
          <w:b w:val="0"/>
          <w:sz w:val="24"/>
          <w:lang w:val="en-GB"/>
        </w:rPr>
        <w:t>(Joyce-Gibbons, 2016)</w:t>
      </w:r>
      <w:r w:rsidR="001237DC" w:rsidRPr="00FE2AEA">
        <w:rPr>
          <w:rFonts w:ascii="Times New Roman" w:hAnsi="Times New Roman"/>
          <w:b w:val="0"/>
          <w:sz w:val="24"/>
          <w:lang w:val="en-GB"/>
        </w:rPr>
        <w:t xml:space="preserve">, the development of adaptive expertise among group members </w:t>
      </w:r>
      <w:r w:rsidR="00F4411C" w:rsidRPr="00FE2AEA">
        <w:rPr>
          <w:rFonts w:ascii="Times New Roman" w:hAnsi="Times New Roman"/>
          <w:b w:val="0"/>
          <w:sz w:val="24"/>
          <w:lang w:val="en-GB"/>
        </w:rPr>
        <w:t>(Mercier &amp; Higgins, 2013)</w:t>
      </w:r>
      <w:r w:rsidR="001237DC" w:rsidRPr="00FE2AEA">
        <w:rPr>
          <w:rFonts w:ascii="Times New Roman" w:hAnsi="Times New Roman"/>
          <w:b w:val="0"/>
          <w:sz w:val="24"/>
          <w:lang w:val="en-GB"/>
        </w:rPr>
        <w:t xml:space="preserve"> and the affordances of the tables to structure representations of reasoning processes </w:t>
      </w:r>
      <w:r w:rsidR="00F4411C" w:rsidRPr="00FE2AEA">
        <w:rPr>
          <w:rFonts w:ascii="Times New Roman" w:hAnsi="Times New Roman"/>
          <w:b w:val="0"/>
          <w:sz w:val="24"/>
          <w:lang w:val="en-GB"/>
        </w:rPr>
        <w:t>(Mercier &amp; Higgins, 2014)</w:t>
      </w:r>
      <w:r w:rsidR="001237DC" w:rsidRPr="00FE2AEA">
        <w:rPr>
          <w:rFonts w:ascii="Times New Roman" w:hAnsi="Times New Roman"/>
          <w:b w:val="0"/>
          <w:sz w:val="24"/>
          <w:lang w:val="en-GB"/>
        </w:rPr>
        <w:t xml:space="preserve">. The principal limitation of the original </w:t>
      </w:r>
      <w:r w:rsidR="001237DC" w:rsidRPr="00FE2AEA">
        <w:rPr>
          <w:rFonts w:ascii="Times New Roman" w:hAnsi="Times New Roman"/>
          <w:b w:val="0"/>
          <w:i/>
          <w:sz w:val="24"/>
          <w:lang w:val="en-GB"/>
        </w:rPr>
        <w:t>SynergyNet</w:t>
      </w:r>
      <w:r w:rsidR="001237DC" w:rsidRPr="00FE2AEA">
        <w:rPr>
          <w:rFonts w:ascii="Times New Roman" w:hAnsi="Times New Roman"/>
          <w:b w:val="0"/>
          <w:sz w:val="24"/>
          <w:lang w:val="en-GB"/>
        </w:rPr>
        <w:t xml:space="preserve"> study was that the research was only ever conducted within the lab-classroom rather than in a real-world school environment. Other previous studies have also been concerned with how </w:t>
      </w:r>
      <w:r w:rsidR="003D4E24" w:rsidRPr="00FE2AEA">
        <w:rPr>
          <w:rFonts w:ascii="Times New Roman" w:hAnsi="Times New Roman"/>
          <w:b w:val="0"/>
          <w:sz w:val="24"/>
          <w:lang w:val="en-GB"/>
        </w:rPr>
        <w:t>the use of multiple large touch</w:t>
      </w:r>
      <w:r w:rsidR="001237DC" w:rsidRPr="00FE2AEA">
        <w:rPr>
          <w:rFonts w:ascii="Times New Roman" w:hAnsi="Times New Roman"/>
          <w:b w:val="0"/>
          <w:sz w:val="24"/>
          <w:lang w:val="en-GB"/>
        </w:rPr>
        <w:t>screen interfaces impacts on collaborative education in single environments</w:t>
      </w:r>
      <w:r w:rsidR="004332D1" w:rsidRPr="00FE2AEA">
        <w:rPr>
          <w:rFonts w:ascii="Times New Roman" w:hAnsi="Times New Roman"/>
          <w:b w:val="0"/>
          <w:sz w:val="24"/>
          <w:lang w:val="en-GB"/>
        </w:rPr>
        <w:t>,</w:t>
      </w:r>
      <w:r w:rsidR="00FB2C79" w:rsidRPr="00FE2AEA">
        <w:rPr>
          <w:rFonts w:ascii="Times New Roman" w:hAnsi="Times New Roman"/>
          <w:b w:val="0"/>
          <w:sz w:val="24"/>
          <w:lang w:val="en-GB"/>
        </w:rPr>
        <w:t xml:space="preserve"> i.e. i</w:t>
      </w:r>
      <w:r w:rsidR="001237DC" w:rsidRPr="00FE2AEA">
        <w:rPr>
          <w:rFonts w:ascii="Times New Roman" w:hAnsi="Times New Roman"/>
          <w:b w:val="0"/>
          <w:sz w:val="24"/>
          <w:lang w:val="en-GB"/>
        </w:rPr>
        <w:t xml:space="preserve">ndividual classrooms </w:t>
      </w:r>
      <w:r w:rsidR="00F4411C" w:rsidRPr="00FE2AEA">
        <w:rPr>
          <w:rFonts w:ascii="Times New Roman" w:hAnsi="Times New Roman"/>
          <w:b w:val="0"/>
          <w:sz w:val="24"/>
          <w:lang w:val="en-GB"/>
        </w:rPr>
        <w:t>(Basheri &amp; Burd, 2012; Kreitmayer, et al., 2013; Mercier, Vourloumi &amp; Higgins, 2015)</w:t>
      </w:r>
      <w:r w:rsidR="001237DC" w:rsidRPr="00FE2AEA">
        <w:rPr>
          <w:rFonts w:ascii="Times New Roman" w:hAnsi="Times New Roman"/>
          <w:b w:val="0"/>
          <w:sz w:val="24"/>
          <w:lang w:val="en-GB"/>
        </w:rPr>
        <w:t>, instead of adapting to robust teacher and pupil use and dealing with the technical challenges of the school's infrastructure. This is one of the chief priorities of the ongoing research agenda, to test the utility of the tables in authentic classroom settings.</w:t>
      </w:r>
    </w:p>
    <w:p w14:paraId="47F5DA9C" w14:textId="77777777" w:rsidR="001237DC" w:rsidRPr="00FE2AEA" w:rsidRDefault="001237DC" w:rsidP="0063636D">
      <w:pPr>
        <w:pStyle w:val="heading10"/>
        <w:jc w:val="both"/>
        <w:rPr>
          <w:rFonts w:ascii="Times New Roman" w:hAnsi="Times New Roman"/>
          <w:b w:val="0"/>
          <w:sz w:val="24"/>
          <w:lang w:val="en-GB"/>
        </w:rPr>
      </w:pPr>
      <w:r w:rsidRPr="00FE2AEA">
        <w:rPr>
          <w:rFonts w:ascii="Times New Roman" w:hAnsi="Times New Roman"/>
          <w:b w:val="0"/>
          <w:sz w:val="24"/>
          <w:lang w:val="en-GB"/>
        </w:rPr>
        <w:t xml:space="preserve">One of the key advantages of collaborative education across multiple locations is that it allows students with a potentially diverse range of knowledge, backgrounds </w:t>
      </w:r>
      <w:r w:rsidRPr="00FE2AEA">
        <w:rPr>
          <w:rFonts w:ascii="Times New Roman" w:hAnsi="Times New Roman"/>
          <w:b w:val="0"/>
          <w:sz w:val="24"/>
          <w:lang w:val="en-GB"/>
        </w:rPr>
        <w:lastRenderedPageBreak/>
        <w:t xml:space="preserve">and skills to work together </w:t>
      </w:r>
      <w:r w:rsidR="00F4411C" w:rsidRPr="00FE2AEA">
        <w:rPr>
          <w:rFonts w:ascii="Times New Roman" w:hAnsi="Times New Roman"/>
          <w:b w:val="0"/>
          <w:sz w:val="24"/>
          <w:lang w:val="en-GB"/>
        </w:rPr>
        <w:t>(Kizilcec, 2013).</w:t>
      </w:r>
      <w:r w:rsidRPr="00FE2AEA">
        <w:rPr>
          <w:rFonts w:ascii="Times New Roman" w:hAnsi="Times New Roman"/>
          <w:b w:val="0"/>
          <w:sz w:val="24"/>
          <w:lang w:val="en-GB"/>
        </w:rPr>
        <w:t xml:space="preserve"> In this context, the opportunities for educational collaboration across multiple locations afforded by co-located interfaces via large networks, both open and closed, needs to be explored </w:t>
      </w:r>
      <w:r w:rsidR="00F4411C" w:rsidRPr="00FE2AEA">
        <w:rPr>
          <w:rFonts w:ascii="Times New Roman" w:hAnsi="Times New Roman"/>
          <w:b w:val="0"/>
          <w:sz w:val="24"/>
          <w:lang w:val="en-GB"/>
        </w:rPr>
        <w:t>Daradoumis &amp; Marquès, 2000)</w:t>
      </w:r>
      <w:r w:rsidRPr="00FE2AEA">
        <w:rPr>
          <w:rFonts w:ascii="Times New Roman" w:hAnsi="Times New Roman"/>
          <w:b w:val="0"/>
          <w:sz w:val="24"/>
          <w:lang w:val="en-GB"/>
        </w:rPr>
        <w:t>. Such a move would allow users at both locations to</w:t>
      </w:r>
      <w:r w:rsidR="003D4E24" w:rsidRPr="00FE2AEA">
        <w:rPr>
          <w:rFonts w:ascii="Times New Roman" w:hAnsi="Times New Roman"/>
          <w:b w:val="0"/>
          <w:sz w:val="24"/>
          <w:lang w:val="en-GB"/>
        </w:rPr>
        <w:t xml:space="preserve"> collaborate using the touch</w:t>
      </w:r>
      <w:r w:rsidRPr="00FE2AEA">
        <w:rPr>
          <w:rFonts w:ascii="Times New Roman" w:hAnsi="Times New Roman"/>
          <w:b w:val="0"/>
          <w:sz w:val="24"/>
          <w:lang w:val="en-GB"/>
        </w:rPr>
        <w:t xml:space="preserve">screen interface, offering the opportunity for a range of novel gestures to intuitively instigate specific actions which can be beneficial for younger users </w:t>
      </w:r>
      <w:r w:rsidR="00F4411C" w:rsidRPr="00FE2AEA">
        <w:rPr>
          <w:rFonts w:ascii="Times New Roman" w:hAnsi="Times New Roman"/>
          <w:b w:val="0"/>
          <w:sz w:val="24"/>
          <w:lang w:val="en-GB"/>
        </w:rPr>
        <w:t>(Kim et al., 2007)</w:t>
      </w:r>
      <w:r w:rsidRPr="00FE2AEA">
        <w:rPr>
          <w:rFonts w:ascii="Times New Roman" w:hAnsi="Times New Roman"/>
          <w:b w:val="0"/>
          <w:sz w:val="24"/>
          <w:lang w:val="en-GB"/>
        </w:rPr>
        <w:t xml:space="preserve">. One such gesture is the `flick' motion </w:t>
      </w:r>
      <w:r w:rsidR="00F4411C" w:rsidRPr="00FE2AEA">
        <w:rPr>
          <w:rFonts w:ascii="Times New Roman" w:hAnsi="Times New Roman"/>
          <w:b w:val="0"/>
          <w:sz w:val="24"/>
          <w:lang w:val="en-GB"/>
        </w:rPr>
        <w:t>(Reetz et al.</w:t>
      </w:r>
      <w:r w:rsidRPr="00FE2AEA">
        <w:rPr>
          <w:rFonts w:ascii="Times New Roman" w:hAnsi="Times New Roman"/>
          <w:b w:val="0"/>
          <w:sz w:val="24"/>
          <w:lang w:val="en-GB"/>
        </w:rPr>
        <w:t>,</w:t>
      </w:r>
      <w:r w:rsidR="00F4411C" w:rsidRPr="00FE2AEA">
        <w:rPr>
          <w:rFonts w:ascii="Times New Roman" w:hAnsi="Times New Roman"/>
          <w:b w:val="0"/>
          <w:sz w:val="24"/>
          <w:lang w:val="en-GB"/>
        </w:rPr>
        <w:t xml:space="preserve"> 2006)</w:t>
      </w:r>
      <w:r w:rsidRPr="00FE2AEA">
        <w:rPr>
          <w:rFonts w:ascii="Times New Roman" w:hAnsi="Times New Roman"/>
          <w:b w:val="0"/>
          <w:sz w:val="24"/>
          <w:lang w:val="en-GB"/>
        </w:rPr>
        <w:t xml:space="preserve"> which is typically used for the movement of materials about an environment with minimal effort. This gesture can aid collaboration, allowing users to transfer materials to each other without needing to enter each other's interaction space. It is possible that the flick gesture could be used, not only for passing content between users on the same interface, but for passing materials to users on remote interfaces.</w:t>
      </w:r>
    </w:p>
    <w:p w14:paraId="68DF7A92" w14:textId="77777777" w:rsidR="006D09E9" w:rsidRDefault="00401D78" w:rsidP="008F7D3B">
      <w:pPr>
        <w:pStyle w:val="heading10"/>
        <w:jc w:val="both"/>
        <w:rPr>
          <w:ins w:id="18" w:author="Tom Crick" w:date="2017-01-13T23:12:00Z"/>
          <w:rFonts w:ascii="Times New Roman" w:hAnsi="Times New Roman"/>
          <w:b w:val="0"/>
          <w:sz w:val="24"/>
          <w:lang w:val="en-GB"/>
        </w:rPr>
      </w:pPr>
      <w:del w:id="19" w:author="Tom Crick" w:date="2017-01-13T23:12:00Z">
        <w:r w:rsidRPr="00FE2AEA" w:rsidDel="006D09E9">
          <w:rPr>
            <w:rFonts w:ascii="Times New Roman" w:hAnsi="Times New Roman"/>
            <w:b w:val="0"/>
            <w:sz w:val="24"/>
            <w:lang w:val="en-GB"/>
          </w:rPr>
          <w:delText>This work is contextualised by</w:delText>
        </w:r>
        <w:r w:rsidR="00B35159" w:rsidRPr="00FE2AEA" w:rsidDel="006D09E9">
          <w:rPr>
            <w:rFonts w:ascii="Times New Roman" w:hAnsi="Times New Roman"/>
            <w:b w:val="0"/>
            <w:sz w:val="24"/>
            <w:lang w:val="en-GB"/>
          </w:rPr>
          <w:delText xml:space="preserve"> the substantial ongoing reform of ICT education in England and Wales; in particularly, the disaggregation of ICT into computing, IT and digital literacy, as well </w:delText>
        </w:r>
      </w:del>
      <w:del w:id="20" w:author="Tom Crick" w:date="2017-01-13T23:07:00Z">
        <w:r w:rsidR="00754EF8" w:rsidRPr="00FE2AEA" w:rsidDel="00ED3A56">
          <w:rPr>
            <w:rFonts w:ascii="Times New Roman" w:hAnsi="Times New Roman"/>
            <w:b w:val="0"/>
            <w:sz w:val="24"/>
            <w:lang w:val="en-GB"/>
          </w:rPr>
          <w:delText xml:space="preserve">its </w:delText>
        </w:r>
      </w:del>
      <w:del w:id="21" w:author="Tom Crick" w:date="2017-01-13T23:12:00Z">
        <w:r w:rsidR="00754EF8" w:rsidRPr="00FE2AEA" w:rsidDel="006D09E9">
          <w:rPr>
            <w:rFonts w:ascii="Times New Roman" w:hAnsi="Times New Roman"/>
            <w:b w:val="0"/>
            <w:sz w:val="24"/>
            <w:lang w:val="en-GB"/>
          </w:rPr>
          <w:delText>intersect</w:delText>
        </w:r>
      </w:del>
      <w:del w:id="22" w:author="Tom Crick" w:date="2017-01-13T23:07:00Z">
        <w:r w:rsidR="00754EF8" w:rsidRPr="00FE2AEA" w:rsidDel="00ED3A56">
          <w:rPr>
            <w:rFonts w:ascii="Times New Roman" w:hAnsi="Times New Roman"/>
            <w:b w:val="0"/>
            <w:sz w:val="24"/>
            <w:lang w:val="en-GB"/>
          </w:rPr>
          <w:delText>ion</w:delText>
        </w:r>
        <w:r w:rsidR="00B35159" w:rsidRPr="00FE2AEA" w:rsidDel="00ED3A56">
          <w:rPr>
            <w:rFonts w:ascii="Times New Roman" w:hAnsi="Times New Roman"/>
            <w:b w:val="0"/>
            <w:sz w:val="24"/>
            <w:lang w:val="en-GB"/>
          </w:rPr>
          <w:delText xml:space="preserve"> </w:delText>
        </w:r>
      </w:del>
      <w:del w:id="23" w:author="Tom Crick" w:date="2017-01-13T23:12:00Z">
        <w:r w:rsidR="00B35159" w:rsidRPr="00FE2AEA" w:rsidDel="006D09E9">
          <w:rPr>
            <w:rFonts w:ascii="Times New Roman" w:hAnsi="Times New Roman"/>
            <w:b w:val="0"/>
            <w:sz w:val="24"/>
            <w:lang w:val="en-GB"/>
          </w:rPr>
          <w:delText>with the wider technology-enhanced learning agenda</w:delText>
        </w:r>
        <w:r w:rsidR="00754EF8" w:rsidRPr="00FE2AEA" w:rsidDel="006D09E9">
          <w:rPr>
            <w:rFonts w:ascii="Times New Roman" w:hAnsi="Times New Roman"/>
            <w:b w:val="0"/>
            <w:sz w:val="24"/>
            <w:lang w:val="en-GB"/>
          </w:rPr>
          <w:delText xml:space="preserve"> </w:delText>
        </w:r>
      </w:del>
      <w:del w:id="24" w:author="Tom Crick" w:date="2017-01-13T23:09:00Z">
        <w:r w:rsidR="00754EF8" w:rsidRPr="00FE2AEA" w:rsidDel="00C41264">
          <w:rPr>
            <w:rFonts w:ascii="Times New Roman" w:hAnsi="Times New Roman"/>
            <w:b w:val="0"/>
            <w:sz w:val="24"/>
            <w:lang w:val="en-GB"/>
          </w:rPr>
          <w:delText>(</w:delText>
        </w:r>
      </w:del>
      <w:del w:id="25" w:author="Tom Crick" w:date="2017-01-13T23:12:00Z">
        <w:r w:rsidR="00754EF8" w:rsidRPr="00FE2AEA" w:rsidDel="006D09E9">
          <w:rPr>
            <w:rFonts w:ascii="Times New Roman" w:hAnsi="Times New Roman"/>
            <w:b w:val="0"/>
            <w:sz w:val="24"/>
            <w:lang w:val="en-GB"/>
          </w:rPr>
          <w:delText xml:space="preserve">and </w:delText>
        </w:r>
      </w:del>
      <w:del w:id="26" w:author="Tom Crick" w:date="2017-01-13T23:09:00Z">
        <w:r w:rsidR="00754EF8" w:rsidRPr="00FE2AEA" w:rsidDel="00C41264">
          <w:rPr>
            <w:rFonts w:ascii="Times New Roman" w:hAnsi="Times New Roman"/>
            <w:b w:val="0"/>
            <w:sz w:val="24"/>
            <w:lang w:val="en-GB"/>
          </w:rPr>
          <w:delText xml:space="preserve">related </w:delText>
        </w:r>
      </w:del>
      <w:del w:id="27" w:author="Tom Crick" w:date="2017-01-13T23:12:00Z">
        <w:r w:rsidR="00D82BD5" w:rsidRPr="00FE2AEA" w:rsidDel="006D09E9">
          <w:rPr>
            <w:rFonts w:ascii="Times New Roman" w:hAnsi="Times New Roman"/>
            <w:b w:val="0"/>
            <w:sz w:val="24"/>
            <w:lang w:val="en-GB"/>
          </w:rPr>
          <w:delText>scrutiny</w:delText>
        </w:r>
        <w:r w:rsidR="00754EF8" w:rsidRPr="00FE2AEA" w:rsidDel="006D09E9">
          <w:rPr>
            <w:rFonts w:ascii="Times New Roman" w:hAnsi="Times New Roman"/>
            <w:b w:val="0"/>
            <w:sz w:val="24"/>
            <w:lang w:val="en-GB"/>
          </w:rPr>
          <w:delText xml:space="preserve"> o</w:delText>
        </w:r>
      </w:del>
      <w:del w:id="28" w:author="Tom Crick" w:date="2017-01-13T23:09:00Z">
        <w:r w:rsidR="00754EF8" w:rsidRPr="00FE2AEA" w:rsidDel="00C41264">
          <w:rPr>
            <w:rFonts w:ascii="Times New Roman" w:hAnsi="Times New Roman"/>
            <w:b w:val="0"/>
            <w:sz w:val="24"/>
            <w:lang w:val="en-GB"/>
          </w:rPr>
          <w:delText>n</w:delText>
        </w:r>
      </w:del>
      <w:del w:id="29" w:author="Tom Crick" w:date="2017-01-13T23:12:00Z">
        <w:r w:rsidR="00754EF8" w:rsidRPr="00FE2AEA" w:rsidDel="006D09E9">
          <w:rPr>
            <w:rFonts w:ascii="Times New Roman" w:hAnsi="Times New Roman"/>
            <w:b w:val="0"/>
            <w:sz w:val="24"/>
            <w:lang w:val="en-GB"/>
          </w:rPr>
          <w:delText xml:space="preserve"> the digital competencies of all teachers</w:delText>
        </w:r>
      </w:del>
      <w:del w:id="30" w:author="Tom Crick" w:date="2017-01-13T23:09:00Z">
        <w:r w:rsidR="00754EF8" w:rsidRPr="00FE2AEA" w:rsidDel="00C41264">
          <w:rPr>
            <w:rFonts w:ascii="Times New Roman" w:hAnsi="Times New Roman"/>
            <w:b w:val="0"/>
            <w:sz w:val="24"/>
            <w:lang w:val="en-GB"/>
          </w:rPr>
          <w:delText>)</w:delText>
        </w:r>
      </w:del>
      <w:del w:id="31" w:author="Tom Crick" w:date="2017-01-13T23:12:00Z">
        <w:r w:rsidR="00754EF8" w:rsidRPr="00FE2AEA" w:rsidDel="006D09E9">
          <w:rPr>
            <w:rFonts w:ascii="Times New Roman" w:hAnsi="Times New Roman"/>
            <w:b w:val="0"/>
            <w:sz w:val="24"/>
            <w:lang w:val="en-GB"/>
          </w:rPr>
          <w:delText>.</w:delText>
        </w:r>
        <w:r w:rsidR="00B35159" w:rsidRPr="00FE2AEA" w:rsidDel="006D09E9">
          <w:rPr>
            <w:rFonts w:ascii="Times New Roman" w:hAnsi="Times New Roman"/>
            <w:b w:val="0"/>
            <w:sz w:val="24"/>
            <w:lang w:val="en-GB"/>
          </w:rPr>
          <w:delText xml:space="preserve"> We have </w:delText>
        </w:r>
      </w:del>
      <w:del w:id="32" w:author="Tom Crick" w:date="2017-01-13T23:10:00Z">
        <w:r w:rsidR="00C066CF" w:rsidRPr="00FE2AEA" w:rsidDel="006D09E9">
          <w:rPr>
            <w:rFonts w:ascii="Times New Roman" w:hAnsi="Times New Roman"/>
            <w:b w:val="0"/>
            <w:sz w:val="24"/>
            <w:lang w:val="en-GB"/>
          </w:rPr>
          <w:delText xml:space="preserve">thus </w:delText>
        </w:r>
      </w:del>
      <w:del w:id="33" w:author="Tom Crick" w:date="2017-01-13T23:12:00Z">
        <w:r w:rsidR="00B35159" w:rsidRPr="00FE2AEA" w:rsidDel="006D09E9">
          <w:rPr>
            <w:rFonts w:ascii="Times New Roman" w:hAnsi="Times New Roman"/>
            <w:b w:val="0"/>
            <w:sz w:val="24"/>
            <w:lang w:val="en-GB"/>
          </w:rPr>
          <w:delText xml:space="preserve">seen a new computing curriculum established in </w:delText>
        </w:r>
        <w:r w:rsidR="00FA08B1" w:rsidRPr="00FE2AEA" w:rsidDel="006D09E9">
          <w:rPr>
            <w:rFonts w:ascii="Times New Roman" w:hAnsi="Times New Roman"/>
            <w:b w:val="0"/>
            <w:sz w:val="24"/>
            <w:lang w:val="en-GB"/>
          </w:rPr>
          <w:delText>England from September 2014 (Brown et al., 2014</w:delText>
        </w:r>
        <w:r w:rsidR="00A02F0C" w:rsidRPr="00FE2AEA" w:rsidDel="006D09E9">
          <w:rPr>
            <w:rFonts w:ascii="Times New Roman" w:hAnsi="Times New Roman"/>
            <w:b w:val="0"/>
            <w:sz w:val="24"/>
            <w:lang w:val="en-GB"/>
          </w:rPr>
          <w:delText xml:space="preserve">), as well as emerging ICT curriculum reform in Wales </w:delText>
        </w:r>
        <w:r w:rsidR="00E763E6" w:rsidRPr="00FE2AEA" w:rsidDel="006D09E9">
          <w:rPr>
            <w:rFonts w:ascii="Times New Roman" w:hAnsi="Times New Roman"/>
            <w:b w:val="0"/>
            <w:sz w:val="24"/>
            <w:lang w:val="en-GB"/>
          </w:rPr>
          <w:delText>(</w:delText>
        </w:r>
        <w:r w:rsidR="004C5FF9" w:rsidRPr="00FE2AEA" w:rsidDel="006D09E9">
          <w:rPr>
            <w:rFonts w:ascii="Times New Roman" w:hAnsi="Times New Roman"/>
            <w:b w:val="0"/>
            <w:sz w:val="24"/>
            <w:lang w:val="en-GB"/>
          </w:rPr>
          <w:delText>Arthur</w:delText>
        </w:r>
        <w:r w:rsidR="00E763E6" w:rsidRPr="00FE2AEA" w:rsidDel="006D09E9">
          <w:rPr>
            <w:rFonts w:ascii="Times New Roman" w:hAnsi="Times New Roman"/>
            <w:b w:val="0"/>
            <w:sz w:val="24"/>
            <w:lang w:val="en-GB"/>
          </w:rPr>
          <w:delText xml:space="preserve">, Crick &amp; </w:delText>
        </w:r>
        <w:r w:rsidR="004C5FF9" w:rsidRPr="00FE2AEA" w:rsidDel="006D09E9">
          <w:rPr>
            <w:rFonts w:ascii="Times New Roman" w:hAnsi="Times New Roman"/>
            <w:b w:val="0"/>
            <w:sz w:val="24"/>
            <w:lang w:val="en-GB"/>
          </w:rPr>
          <w:delText>Hayward</w:delText>
        </w:r>
        <w:r w:rsidR="00E763E6" w:rsidRPr="00FE2AEA" w:rsidDel="006D09E9">
          <w:rPr>
            <w:rFonts w:ascii="Times New Roman" w:hAnsi="Times New Roman"/>
            <w:b w:val="0"/>
            <w:sz w:val="24"/>
            <w:lang w:val="en-GB"/>
          </w:rPr>
          <w:delText>, 2013)</w:delText>
        </w:r>
      </w:del>
      <w:del w:id="34" w:author="Tom Crick" w:date="2017-01-13T23:10:00Z">
        <w:r w:rsidR="00754EF8" w:rsidRPr="00FE2AEA" w:rsidDel="006D09E9">
          <w:rPr>
            <w:rFonts w:ascii="Times New Roman" w:hAnsi="Times New Roman"/>
            <w:b w:val="0"/>
            <w:sz w:val="24"/>
            <w:lang w:val="en-GB"/>
          </w:rPr>
          <w:delText>.</w:delText>
        </w:r>
      </w:del>
      <w:del w:id="35" w:author="Tom Crick" w:date="2017-01-13T23:12:00Z">
        <w:r w:rsidR="00B35159" w:rsidRPr="00FE2AEA" w:rsidDel="006D09E9">
          <w:rPr>
            <w:rFonts w:ascii="Times New Roman" w:hAnsi="Times New Roman"/>
            <w:b w:val="0"/>
            <w:sz w:val="24"/>
            <w:lang w:val="en-GB"/>
          </w:rPr>
          <w:delText xml:space="preserve"> </w:delText>
        </w:r>
      </w:del>
      <w:del w:id="36" w:author="Tom Crick" w:date="2017-01-13T23:11:00Z">
        <w:r w:rsidRPr="00FE2AEA" w:rsidDel="006D09E9">
          <w:rPr>
            <w:rFonts w:ascii="Times New Roman" w:hAnsi="Times New Roman"/>
            <w:b w:val="0"/>
            <w:sz w:val="24"/>
            <w:lang w:val="en-GB"/>
          </w:rPr>
          <w:delText xml:space="preserve"> </w:delText>
        </w:r>
      </w:del>
      <w:r w:rsidR="00D82BD5" w:rsidRPr="00FE2AEA">
        <w:rPr>
          <w:rFonts w:ascii="Times New Roman" w:hAnsi="Times New Roman"/>
          <w:b w:val="0"/>
          <w:sz w:val="24"/>
          <w:lang w:val="en-GB"/>
        </w:rPr>
        <w:t xml:space="preserve">This paper details the innovative technical work undertaken to support a trial that investigated the impact on collaborative interactions of using large touchscreen interfaces in two separate geographic locations, specifically with two classrooms with groups of students aged 7-11 (Key Stage 2 in England and Wales). </w:t>
      </w:r>
      <w:r w:rsidR="001237DC" w:rsidRPr="00FE2AEA">
        <w:rPr>
          <w:rFonts w:ascii="Times New Roman" w:hAnsi="Times New Roman"/>
          <w:b w:val="0"/>
          <w:sz w:val="24"/>
          <w:lang w:val="en-GB"/>
        </w:rPr>
        <w:t xml:space="preserve">Furthermore, this paper represents a valuable case study of the technical aspects of implementing a research trial using multi-touch devices, examining how the technology infrastructure was used to collect the wide range of research data, as well as </w:t>
      </w:r>
      <w:r w:rsidR="00A22764" w:rsidRPr="00FE2AEA">
        <w:rPr>
          <w:rFonts w:ascii="Times New Roman" w:hAnsi="Times New Roman"/>
          <w:b w:val="0"/>
          <w:sz w:val="24"/>
          <w:lang w:val="en-GB"/>
        </w:rPr>
        <w:t>presenting</w:t>
      </w:r>
      <w:r w:rsidR="001237DC" w:rsidRPr="00FE2AEA">
        <w:rPr>
          <w:rFonts w:ascii="Times New Roman" w:hAnsi="Times New Roman"/>
          <w:b w:val="0"/>
          <w:sz w:val="24"/>
          <w:lang w:val="en-GB"/>
        </w:rPr>
        <w:t xml:space="preserve"> solutions to the key technical challenges faced.</w:t>
      </w:r>
    </w:p>
    <w:p w14:paraId="3DD0713B" w14:textId="14DBCACA" w:rsidR="001237DC" w:rsidRPr="00FE2AEA" w:rsidRDefault="001237DC" w:rsidP="008F7D3B">
      <w:pPr>
        <w:pStyle w:val="heading10"/>
        <w:jc w:val="both"/>
        <w:rPr>
          <w:rFonts w:ascii="Times New Roman" w:hAnsi="Times New Roman"/>
          <w:b w:val="0"/>
          <w:sz w:val="24"/>
          <w:lang w:val="en-GB"/>
        </w:rPr>
      </w:pPr>
      <w:del w:id="37" w:author="Tom Crick" w:date="2017-01-13T23:12:00Z">
        <w:r w:rsidRPr="00FE2AEA" w:rsidDel="006D09E9">
          <w:rPr>
            <w:rFonts w:ascii="Times New Roman" w:hAnsi="Times New Roman"/>
            <w:b w:val="0"/>
            <w:sz w:val="24"/>
            <w:lang w:val="en-GB"/>
          </w:rPr>
          <w:delText xml:space="preserve"> </w:delText>
        </w:r>
      </w:del>
      <w:ins w:id="38" w:author="Tom Crick" w:date="2017-01-13T23:12:00Z">
        <w:r w:rsidR="006D09E9" w:rsidRPr="00FE2AEA">
          <w:rPr>
            <w:rFonts w:ascii="Times New Roman" w:hAnsi="Times New Roman"/>
            <w:b w:val="0"/>
            <w:sz w:val="24"/>
            <w:lang w:val="en-GB"/>
          </w:rPr>
          <w:t>This work is contextualised by the substantial ong</w:t>
        </w:r>
        <w:r w:rsidR="00F64371">
          <w:rPr>
            <w:rFonts w:ascii="Times New Roman" w:hAnsi="Times New Roman"/>
            <w:b w:val="0"/>
            <w:sz w:val="24"/>
            <w:lang w:val="en-GB"/>
          </w:rPr>
          <w:t>oing reform of ICT education across the UK</w:t>
        </w:r>
        <w:r w:rsidR="006D09E9" w:rsidRPr="00FE2AEA">
          <w:rPr>
            <w:rFonts w:ascii="Times New Roman" w:hAnsi="Times New Roman"/>
            <w:b w:val="0"/>
            <w:sz w:val="24"/>
            <w:lang w:val="en-GB"/>
          </w:rPr>
          <w:t>; in particularly, the disaggregation of ICT into computing, IT and digital literacy</w:t>
        </w:r>
        <w:r w:rsidR="006D09E9">
          <w:rPr>
            <w:rFonts w:ascii="Times New Roman" w:hAnsi="Times New Roman"/>
            <w:b w:val="0"/>
            <w:sz w:val="24"/>
            <w:lang w:val="en-GB"/>
          </w:rPr>
          <w:t xml:space="preserve"> (Royal Society, 2012)</w:t>
        </w:r>
        <w:r w:rsidR="006D09E9" w:rsidRPr="00FE2AEA">
          <w:rPr>
            <w:rFonts w:ascii="Times New Roman" w:hAnsi="Times New Roman"/>
            <w:b w:val="0"/>
            <w:sz w:val="24"/>
            <w:lang w:val="en-GB"/>
          </w:rPr>
          <w:t xml:space="preserve">, as well </w:t>
        </w:r>
        <w:r w:rsidR="006D09E9">
          <w:rPr>
            <w:rFonts w:ascii="Times New Roman" w:hAnsi="Times New Roman"/>
            <w:b w:val="0"/>
            <w:sz w:val="24"/>
            <w:lang w:val="en-GB"/>
          </w:rPr>
          <w:t>as how it</w:t>
        </w:r>
        <w:r w:rsidR="006D09E9" w:rsidRPr="00FE2AEA">
          <w:rPr>
            <w:rFonts w:ascii="Times New Roman" w:hAnsi="Times New Roman"/>
            <w:b w:val="0"/>
            <w:sz w:val="24"/>
            <w:lang w:val="en-GB"/>
          </w:rPr>
          <w:t xml:space="preserve"> </w:t>
        </w:r>
        <w:r w:rsidR="006D09E9" w:rsidRPr="00FE2AEA">
          <w:rPr>
            <w:rFonts w:ascii="Times New Roman" w:hAnsi="Times New Roman"/>
            <w:b w:val="0"/>
            <w:sz w:val="24"/>
            <w:lang w:val="en-GB"/>
          </w:rPr>
          <w:t>intersect</w:t>
        </w:r>
        <w:r w:rsidR="006D09E9">
          <w:rPr>
            <w:rFonts w:ascii="Times New Roman" w:hAnsi="Times New Roman"/>
            <w:b w:val="0"/>
            <w:sz w:val="24"/>
            <w:lang w:val="en-GB"/>
          </w:rPr>
          <w:t xml:space="preserve">s </w:t>
        </w:r>
        <w:r w:rsidR="006D09E9" w:rsidRPr="00FE2AEA">
          <w:rPr>
            <w:rFonts w:ascii="Times New Roman" w:hAnsi="Times New Roman"/>
            <w:b w:val="0"/>
            <w:sz w:val="24"/>
            <w:lang w:val="en-GB"/>
          </w:rPr>
          <w:t>with the wider technology-enhanced learning agenda</w:t>
        </w:r>
        <w:r w:rsidR="006D09E9">
          <w:rPr>
            <w:rFonts w:ascii="Times New Roman" w:hAnsi="Times New Roman"/>
            <w:b w:val="0"/>
            <w:sz w:val="24"/>
            <w:lang w:val="en-GB"/>
          </w:rPr>
          <w:t xml:space="preserve"> (ETAG, 2014)</w:t>
        </w:r>
        <w:r w:rsidR="006D09E9" w:rsidRPr="00FE2AEA">
          <w:rPr>
            <w:rFonts w:ascii="Times New Roman" w:hAnsi="Times New Roman"/>
            <w:b w:val="0"/>
            <w:sz w:val="24"/>
            <w:lang w:val="en-GB"/>
          </w:rPr>
          <w:t xml:space="preserve"> and scrutiny o</w:t>
        </w:r>
        <w:r w:rsidR="006D09E9">
          <w:rPr>
            <w:rFonts w:ascii="Times New Roman" w:hAnsi="Times New Roman"/>
            <w:b w:val="0"/>
            <w:sz w:val="24"/>
            <w:lang w:val="en-GB"/>
          </w:rPr>
          <w:t>f</w:t>
        </w:r>
        <w:r w:rsidR="006D09E9" w:rsidRPr="00FE2AEA">
          <w:rPr>
            <w:rFonts w:ascii="Times New Roman" w:hAnsi="Times New Roman"/>
            <w:b w:val="0"/>
            <w:sz w:val="24"/>
            <w:lang w:val="en-GB"/>
          </w:rPr>
          <w:t xml:space="preserve"> the digital competencies of all teachers</w:t>
        </w:r>
      </w:ins>
      <w:ins w:id="39" w:author="Tom Crick" w:date="2017-01-13T23:15:00Z">
        <w:r w:rsidR="00052BDD">
          <w:rPr>
            <w:rFonts w:ascii="Times New Roman" w:hAnsi="Times New Roman"/>
            <w:b w:val="0"/>
            <w:sz w:val="24"/>
            <w:lang w:val="en-GB"/>
          </w:rPr>
          <w:t xml:space="preserve">, </w:t>
        </w:r>
        <w:r w:rsidR="00052BDD">
          <w:rPr>
            <w:rFonts w:ascii="Times New Roman" w:hAnsi="Times New Roman"/>
            <w:b w:val="0"/>
            <w:sz w:val="24"/>
            <w:lang w:val="en-GB"/>
          </w:rPr>
          <w:t xml:space="preserve">demanding significant investment in teachers’ professional development (Sentence </w:t>
        </w:r>
        <w:r w:rsidR="00052BDD">
          <w:rPr>
            <w:rFonts w:ascii="Times New Roman" w:hAnsi="Times New Roman"/>
            <w:b w:val="0"/>
            <w:sz w:val="24"/>
            <w:lang w:val="en-GB"/>
          </w:rPr>
          <w:t>et al., 2012)</w:t>
        </w:r>
      </w:ins>
      <w:ins w:id="40" w:author="Tom Crick" w:date="2017-01-13T23:12:00Z">
        <w:r w:rsidR="006D09E9" w:rsidRPr="00FE2AEA">
          <w:rPr>
            <w:rFonts w:ascii="Times New Roman" w:hAnsi="Times New Roman"/>
            <w:b w:val="0"/>
            <w:sz w:val="24"/>
            <w:lang w:val="en-GB"/>
          </w:rPr>
          <w:t xml:space="preserve">. We have seen a new computing curriculum established in England from September 2014 (Brown et al., 2014), as well as emerging ICT curriculum reform in Wales (Arthur, Crick &amp; Hayward, </w:t>
        </w:r>
        <w:r w:rsidR="006D09E9" w:rsidRPr="00FE2AEA">
          <w:rPr>
            <w:rFonts w:ascii="Times New Roman" w:hAnsi="Times New Roman"/>
            <w:b w:val="0"/>
            <w:sz w:val="24"/>
            <w:lang w:val="en-GB"/>
          </w:rPr>
          <w:lastRenderedPageBreak/>
          <w:t>2013)</w:t>
        </w:r>
      </w:ins>
      <w:ins w:id="41" w:author="Tom Crick" w:date="2017-01-13T23:13:00Z">
        <w:r w:rsidR="00370A0F">
          <w:rPr>
            <w:rFonts w:ascii="Times New Roman" w:hAnsi="Times New Roman"/>
            <w:b w:val="0"/>
            <w:sz w:val="24"/>
            <w:lang w:val="en-GB"/>
          </w:rPr>
          <w:t xml:space="preserve"> and the development of a new </w:t>
        </w:r>
      </w:ins>
      <w:ins w:id="42" w:author="Tom Crick" w:date="2017-01-13T23:15:00Z">
        <w:r w:rsidR="00EF0B49">
          <w:rPr>
            <w:rFonts w:ascii="Times New Roman" w:hAnsi="Times New Roman"/>
            <w:b w:val="0"/>
            <w:sz w:val="24"/>
            <w:lang w:val="en-GB"/>
          </w:rPr>
          <w:t xml:space="preserve">national </w:t>
        </w:r>
      </w:ins>
      <w:ins w:id="43" w:author="Tom Crick" w:date="2017-01-13T23:13:00Z">
        <w:r w:rsidR="00370A0F">
          <w:rPr>
            <w:rFonts w:ascii="Times New Roman" w:hAnsi="Times New Roman"/>
            <w:b w:val="0"/>
            <w:sz w:val="24"/>
            <w:lang w:val="en-GB"/>
          </w:rPr>
          <w:t>Digital Competence Framework</w:t>
        </w:r>
      </w:ins>
      <w:ins w:id="44" w:author="Tom Crick" w:date="2017-01-13T23:17:00Z">
        <w:r w:rsidR="00024871">
          <w:rPr>
            <w:rStyle w:val="FootnoteReference"/>
            <w:rFonts w:ascii="Times New Roman" w:hAnsi="Times New Roman"/>
            <w:b w:val="0"/>
            <w:sz w:val="24"/>
            <w:lang w:val="en-GB"/>
          </w:rPr>
          <w:footnoteReference w:id="2"/>
        </w:r>
      </w:ins>
      <w:ins w:id="48" w:author="Tom Crick" w:date="2017-01-13T23:13:00Z">
        <w:r w:rsidR="00370A0F">
          <w:rPr>
            <w:rFonts w:ascii="Times New Roman" w:hAnsi="Times New Roman"/>
            <w:b w:val="0"/>
            <w:sz w:val="24"/>
            <w:lang w:val="en-GB"/>
          </w:rPr>
          <w:t xml:space="preserve"> available </w:t>
        </w:r>
      </w:ins>
      <w:ins w:id="49" w:author="Tom Crick" w:date="2017-01-13T23:16:00Z">
        <w:r w:rsidR="00F06C7D">
          <w:rPr>
            <w:rFonts w:ascii="Times New Roman" w:hAnsi="Times New Roman"/>
            <w:b w:val="0"/>
            <w:sz w:val="24"/>
            <w:lang w:val="en-GB"/>
          </w:rPr>
          <w:t xml:space="preserve">to all schools in Wales </w:t>
        </w:r>
      </w:ins>
      <w:ins w:id="50" w:author="Tom Crick" w:date="2017-01-13T23:13:00Z">
        <w:r w:rsidR="00370A0F">
          <w:rPr>
            <w:rFonts w:ascii="Times New Roman" w:hAnsi="Times New Roman"/>
            <w:b w:val="0"/>
            <w:sz w:val="24"/>
            <w:lang w:val="en-GB"/>
          </w:rPr>
          <w:t>from September 2016.</w:t>
        </w:r>
      </w:ins>
    </w:p>
    <w:p w14:paraId="0094C71E" w14:textId="77777777" w:rsidR="00153557" w:rsidRPr="00FE2AEA" w:rsidRDefault="008F7DFC" w:rsidP="00446375">
      <w:pPr>
        <w:pStyle w:val="heading10"/>
        <w:numPr>
          <w:ilvl w:val="0"/>
          <w:numId w:val="3"/>
        </w:numPr>
        <w:rPr>
          <w:lang w:val="en-GB"/>
        </w:rPr>
      </w:pPr>
      <w:r w:rsidRPr="00FE2AEA">
        <w:rPr>
          <w:lang w:val="en-GB"/>
        </w:rPr>
        <w:t xml:space="preserve">Meeting the challenges of synchronous remote collaboration </w:t>
      </w:r>
    </w:p>
    <w:p w14:paraId="66A785D7" w14:textId="77777777" w:rsidR="00976F0C" w:rsidRPr="007A2998" w:rsidRDefault="00976F0C" w:rsidP="00B94758">
      <w:pPr>
        <w:pStyle w:val="heading10"/>
        <w:jc w:val="both"/>
        <w:rPr>
          <w:rFonts w:ascii="Times New Roman" w:hAnsi="Times New Roman"/>
          <w:b w:val="0"/>
          <w:sz w:val="24"/>
          <w:szCs w:val="24"/>
          <w:lang w:val="en-GB"/>
        </w:rPr>
      </w:pPr>
      <w:r w:rsidRPr="00607291">
        <w:rPr>
          <w:rFonts w:ascii="Times New Roman" w:hAnsi="Times New Roman"/>
          <w:b w:val="0"/>
          <w:sz w:val="24"/>
          <w:szCs w:val="24"/>
          <w:lang w:val="en-GB"/>
        </w:rPr>
        <w:t xml:space="preserve">The original SynergyNet studies explored learning by developing tools to be used explicitly in a lab setting where groups of students were co-located and activities were well supported by team members at hand with technical expertise. This paper relates the technical challenges which the team faced and overcame as they attempted to </w:t>
      </w:r>
      <w:r w:rsidR="008F7DFC" w:rsidRPr="00FE2AEA">
        <w:rPr>
          <w:rFonts w:ascii="Times New Roman" w:hAnsi="Times New Roman"/>
          <w:b w:val="0"/>
          <w:sz w:val="24"/>
          <w:szCs w:val="24"/>
          <w:lang w:val="en-GB"/>
        </w:rPr>
        <w:t xml:space="preserve">introduce SynergyNet into multiple classroom settings simultaneously. This study enabled the enhanced use of some features already present in the framework, such as network flick and the mystery tasks </w:t>
      </w:r>
      <w:r w:rsidR="008F7DFC" w:rsidRPr="007A2998">
        <w:rPr>
          <w:rFonts w:ascii="Times New Roman" w:hAnsi="Times New Roman"/>
          <w:b w:val="0"/>
          <w:sz w:val="24"/>
          <w:szCs w:val="24"/>
          <w:lang w:val="en-GB"/>
        </w:rPr>
        <w:t xml:space="preserve">used in previous studies. However, it also required some development in other areas to enable the framework to be deployed over the Internet rather than over a local area network (LAN). The section details the key features of this SynergyNet which were already present in the framework in previous studies. </w:t>
      </w:r>
    </w:p>
    <w:p w14:paraId="43C66EEF" w14:textId="77777777" w:rsidR="00C474FE" w:rsidRPr="00FE2AEA" w:rsidRDefault="00C474FE" w:rsidP="00C474FE">
      <w:pPr>
        <w:pStyle w:val="heading20"/>
        <w:rPr>
          <w:lang w:val="en-GB"/>
        </w:rPr>
      </w:pPr>
      <w:r w:rsidRPr="00FE2AEA">
        <w:rPr>
          <w:lang w:val="en-GB"/>
        </w:rPr>
        <w:t>2.1 The study set-up</w:t>
      </w:r>
    </w:p>
    <w:p w14:paraId="2E9AA65C" w14:textId="77777777" w:rsidR="00C62488" w:rsidRPr="00FE2AEA" w:rsidRDefault="00087EA8">
      <w:pPr>
        <w:jc w:val="both"/>
        <w:rPr>
          <w:lang w:val="en-GB"/>
        </w:rPr>
        <w:pPrChange w:id="51" w:author="James McNaughton" w:date="2017-01-13T13:04:00Z">
          <w:pPr/>
        </w:pPrChange>
      </w:pPr>
      <w:r w:rsidRPr="00FE2AEA">
        <w:rPr>
          <w:lang w:val="en-GB"/>
        </w:rPr>
        <w:t>The physical set up of the study involved a single multi-touch table in a quiet room in each location</w:t>
      </w:r>
      <w:r w:rsidR="00C62488" w:rsidRPr="00FE2AEA">
        <w:rPr>
          <w:lang w:val="en-GB"/>
        </w:rPr>
        <w:t xml:space="preserve">. Each table was a Samsung SUR40, with a rectangular screen mounted on its legs. Three chairs were arranged around one of the two longer edges of the rectangular multi-touch table. A tablet computer was placed perpendicular to the table on the opposite edge, facing the chairs. Each session had groups of three participants working together at each table and communicating via Skype that was running on each tablet computer allowing for visual communication. In total 24 learners participated in the study, four groups of three children from each school. </w:t>
      </w:r>
      <w:r w:rsidR="008F7AFD" w:rsidRPr="00FE2AEA">
        <w:rPr>
          <w:lang w:val="en-GB"/>
        </w:rPr>
        <w:t xml:space="preserve">Each session lasted for approximately 20 minutes. </w:t>
      </w:r>
    </w:p>
    <w:p w14:paraId="7DECE199" w14:textId="77777777" w:rsidR="00C62488" w:rsidRPr="00FE2AEA" w:rsidRDefault="00C62488" w:rsidP="00C62488">
      <w:pPr>
        <w:rPr>
          <w:lang w:val="en-GB"/>
        </w:rPr>
      </w:pPr>
    </w:p>
    <w:p w14:paraId="0397A40B" w14:textId="77777777" w:rsidR="00096A0D" w:rsidRPr="00607291" w:rsidRDefault="00096A0D">
      <w:pPr>
        <w:jc w:val="both"/>
        <w:rPr>
          <w:lang w:val="en-GB"/>
        </w:rPr>
        <w:pPrChange w:id="52" w:author="James McNaughton" w:date="2017-01-13T13:04:00Z">
          <w:pPr/>
        </w:pPrChange>
      </w:pPr>
      <w:r w:rsidRPr="00607291">
        <w:rPr>
          <w:lang w:val="en-GB"/>
        </w:rPr>
        <w:t xml:space="preserve">The two schools selected to participate in this study geographically distant schools in the UK (approximately 300 miles apart), one in the north-east of England and the other in south Wales. Despite their distance, the two schools share a common </w:t>
      </w:r>
      <w:r w:rsidRPr="00607291">
        <w:rPr>
          <w:lang w:val="en-GB"/>
        </w:rPr>
        <w:lastRenderedPageBreak/>
        <w:t xml:space="preserve">industrial heritage; specifically, they were </w:t>
      </w:r>
      <w:r w:rsidRPr="00FE2AEA">
        <w:rPr>
          <w:lang w:val="en-GB"/>
        </w:rPr>
        <w:t>located in villages which had prospered when their local economy was based on coalmining. More recently,</w:t>
      </w:r>
      <w:r w:rsidRPr="00607291">
        <w:rPr>
          <w:lang w:val="en-GB"/>
        </w:rPr>
        <w:t xml:space="preserve"> both areas have experienced significant post-industrial socio-economic trauma with the closure of the mines and de-industrialisation. Both schools were located in similar socio-economic circumstances reflecting this decline. The head teachers of both schools expressed concern that impact on the children living in these former mining communities has led to a dislocation with their environment as they grow up with little or no first-hand knowledge of mining, although are aware of the cultural heritage of the community (as are their families).</w:t>
      </w:r>
    </w:p>
    <w:p w14:paraId="6B7CFE67" w14:textId="77777777" w:rsidR="00096A0D" w:rsidRPr="00607291" w:rsidRDefault="00096A0D" w:rsidP="00C62488">
      <w:pPr>
        <w:rPr>
          <w:lang w:val="en-GB"/>
        </w:rPr>
      </w:pPr>
    </w:p>
    <w:p w14:paraId="3538AF67" w14:textId="77777777" w:rsidR="00C474FE" w:rsidRPr="00FE2AEA" w:rsidRDefault="00C474FE" w:rsidP="00C474FE">
      <w:pPr>
        <w:pStyle w:val="heading20"/>
        <w:rPr>
          <w:lang w:val="en-GB"/>
        </w:rPr>
      </w:pPr>
      <w:r w:rsidRPr="00FE2AEA">
        <w:rPr>
          <w:lang w:val="en-GB"/>
        </w:rPr>
        <w:t xml:space="preserve">2.2 The </w:t>
      </w:r>
      <w:r w:rsidRPr="00FE2AEA">
        <w:rPr>
          <w:i/>
          <w:lang w:val="en-GB"/>
        </w:rPr>
        <w:t>Mysteries</w:t>
      </w:r>
      <w:r w:rsidRPr="00FE2AEA">
        <w:rPr>
          <w:lang w:val="en-GB"/>
        </w:rPr>
        <w:t xml:space="preserve"> tasks</w:t>
      </w:r>
    </w:p>
    <w:p w14:paraId="68CB7A24" w14:textId="77777777" w:rsidR="00230C49" w:rsidRPr="00FE2AEA" w:rsidRDefault="00096A0D" w:rsidP="00230C49">
      <w:pPr>
        <w:jc w:val="both"/>
        <w:rPr>
          <w:ins w:id="53" w:author="James McNaughton" w:date="2017-01-13T13:04:00Z"/>
          <w:lang w:val="en-GB"/>
        </w:rPr>
      </w:pPr>
      <w:r w:rsidRPr="00607291">
        <w:rPr>
          <w:lang w:val="en-GB"/>
        </w:rPr>
        <w:t xml:space="preserve">The Mystery task selected represented an attempt engage the learners in a collaborative activity which would give them the opportunity to share their understanding of mining and how this related to their own area. They had to investigate involved a 10 year old boy who was injured in a mining accident. Based on the available evidence (presented in text snippets on one of the two multi-touch tables) they were asked to jointly arrive at an explanation of what </w:t>
      </w:r>
      <w:r w:rsidRPr="00FE2AEA">
        <w:rPr>
          <w:lang w:val="en-GB"/>
        </w:rPr>
        <w:t xml:space="preserve">had actually happened to cause his injuries and then to discuss who was to blame for these (Leat &amp; Higgins, 2002). </w:t>
      </w:r>
    </w:p>
    <w:p w14:paraId="5AADD12B" w14:textId="77777777" w:rsidR="00096A0D" w:rsidRPr="00607291" w:rsidRDefault="00096A0D">
      <w:pPr>
        <w:jc w:val="both"/>
        <w:rPr>
          <w:lang w:val="en-GB"/>
        </w:rPr>
        <w:pPrChange w:id="54" w:author="James McNaughton" w:date="2017-01-13T13:04:00Z">
          <w:pPr/>
        </w:pPrChange>
      </w:pPr>
    </w:p>
    <w:p w14:paraId="593E34CA" w14:textId="77777777" w:rsidR="00096A0D" w:rsidRPr="00FE2AEA" w:rsidRDefault="00096A0D">
      <w:pPr>
        <w:jc w:val="both"/>
        <w:rPr>
          <w:lang w:val="en-GB"/>
        </w:rPr>
        <w:pPrChange w:id="55" w:author="James McNaughton" w:date="2017-01-13T13:04:00Z">
          <w:pPr/>
        </w:pPrChange>
      </w:pPr>
      <w:r w:rsidRPr="00607291">
        <w:rPr>
          <w:lang w:val="en-GB"/>
        </w:rPr>
        <w:t xml:space="preserve">This and other </w:t>
      </w:r>
      <w:r w:rsidRPr="00607291">
        <w:rPr>
          <w:i/>
          <w:lang w:val="en-GB"/>
        </w:rPr>
        <w:t>Mysteries</w:t>
      </w:r>
      <w:r w:rsidRPr="00607291">
        <w:rPr>
          <w:lang w:val="en-GB"/>
        </w:rPr>
        <w:t xml:space="preserve"> tasks had been used in several previous </w:t>
      </w:r>
      <w:r w:rsidRPr="00FE2AEA">
        <w:rPr>
          <w:i/>
          <w:lang w:val="en-GB"/>
        </w:rPr>
        <w:t>SynergyNet</w:t>
      </w:r>
      <w:r w:rsidRPr="00FE2AEA">
        <w:rPr>
          <w:lang w:val="en-GB"/>
        </w:rPr>
        <w:t xml:space="preserve"> studies (Mercier, Vourloumi &amp; Higgins, 2015; Mercier &amp; Higgins, 2013; Joyce-Gibbons, 2016)</w:t>
      </w:r>
      <w:r w:rsidRPr="00607291">
        <w:rPr>
          <w:lang w:val="en-GB"/>
        </w:rPr>
        <w:t xml:space="preserve"> where students use a selection of clues, such as snippets of text and images, to solve a problem or come to a conclusion about the open questions as shown in Figure 2.</w:t>
      </w:r>
    </w:p>
    <w:p w14:paraId="427BFEE0" w14:textId="77777777" w:rsidR="00096A0D" w:rsidRPr="00FE2AEA" w:rsidRDefault="00096A0D" w:rsidP="00C62488">
      <w:pPr>
        <w:rPr>
          <w:lang w:val="en-GB"/>
        </w:rPr>
      </w:pPr>
    </w:p>
    <w:p w14:paraId="29EDBAE2" w14:textId="77777777" w:rsidR="00C474FE" w:rsidRPr="00607291" w:rsidRDefault="007032E3" w:rsidP="00C474FE">
      <w:pPr>
        <w:jc w:val="both"/>
        <w:rPr>
          <w:lang w:val="en-GB"/>
        </w:rPr>
      </w:pPr>
      <w:r w:rsidRPr="00607291">
        <w:rPr>
          <w:szCs w:val="24"/>
          <w:lang w:val="en-GB"/>
        </w:rPr>
        <w:t xml:space="preserve">The </w:t>
      </w:r>
      <w:r w:rsidRPr="00607291">
        <w:rPr>
          <w:i/>
          <w:szCs w:val="24"/>
          <w:lang w:val="en-GB"/>
        </w:rPr>
        <w:t>SynergyNet</w:t>
      </w:r>
      <w:r w:rsidRPr="00607291">
        <w:rPr>
          <w:szCs w:val="24"/>
          <w:lang w:val="en-GB"/>
        </w:rPr>
        <w:t xml:space="preserve"> framework</w:t>
      </w:r>
      <w:r w:rsidR="00BF7B2B" w:rsidRPr="00607291">
        <w:rPr>
          <w:rStyle w:val="FootnoteReference"/>
          <w:szCs w:val="24"/>
          <w:lang w:val="en-GB"/>
        </w:rPr>
        <w:footnoteReference w:id="3"/>
      </w:r>
      <w:r w:rsidRPr="00607291">
        <w:rPr>
          <w:szCs w:val="24"/>
          <w:lang w:val="en-GB"/>
        </w:rPr>
        <w:t xml:space="preserve"> allowed any item in its supported applications to be moved and manipulated by users through common multi-touch gestures, as well as supporting communication between multiple interfaces via a network connection. The framework supports several different methods of transferring materials between instances of its apps; the use of networked interfaces allowed media-based </w:t>
      </w:r>
      <w:r w:rsidRPr="00607291">
        <w:rPr>
          <w:szCs w:val="24"/>
          <w:lang w:val="en-GB"/>
        </w:rPr>
        <w:lastRenderedPageBreak/>
        <w:t xml:space="preserve">content to be easily shared between multiple users, allowing both intra- and inter-group collaboration as shown in earlier </w:t>
      </w:r>
      <w:r w:rsidRPr="00FE2AEA">
        <w:rPr>
          <w:i/>
          <w:szCs w:val="24"/>
          <w:lang w:val="en-GB"/>
        </w:rPr>
        <w:t>SynergyNet</w:t>
      </w:r>
      <w:r w:rsidRPr="00FE2AEA">
        <w:rPr>
          <w:szCs w:val="24"/>
          <w:lang w:val="en-GB"/>
        </w:rPr>
        <w:t xml:space="preserve"> studies </w:t>
      </w:r>
      <w:r w:rsidR="001F506A" w:rsidRPr="00FE2AEA">
        <w:rPr>
          <w:szCs w:val="24"/>
          <w:lang w:val="en-GB"/>
        </w:rPr>
        <w:t>(Mercier &amp; Higgins, 2014)</w:t>
      </w:r>
      <w:r w:rsidRPr="00FE2AEA">
        <w:rPr>
          <w:szCs w:val="24"/>
          <w:lang w:val="en-GB"/>
        </w:rPr>
        <w:t>. `Network</w:t>
      </w:r>
      <w:r w:rsidRPr="00607291">
        <w:rPr>
          <w:szCs w:val="24"/>
          <w:lang w:val="en-GB"/>
        </w:rPr>
        <w:t xml:space="preserve"> Flick' was developed which allowed learners working at each table to flick content, thereby </w:t>
      </w:r>
      <w:r w:rsidR="007E372F" w:rsidRPr="00607291">
        <w:rPr>
          <w:szCs w:val="24"/>
          <w:lang w:val="en-GB"/>
        </w:rPr>
        <w:t>transferring</w:t>
      </w:r>
      <w:r w:rsidRPr="00607291">
        <w:rPr>
          <w:szCs w:val="24"/>
          <w:lang w:val="en-GB"/>
        </w:rPr>
        <w:t xml:space="preserve"> content from one table to another by using a flicking gesture</w:t>
      </w:r>
      <w:r w:rsidR="001F506A" w:rsidRPr="00607291">
        <w:rPr>
          <w:szCs w:val="24"/>
          <w:lang w:val="en-GB"/>
        </w:rPr>
        <w:t xml:space="preserve"> (</w:t>
      </w:r>
      <w:r w:rsidR="001F506A" w:rsidRPr="00FE2AEA">
        <w:rPr>
          <w:lang w:val="en-GB"/>
        </w:rPr>
        <w:t>Reetz et al., 2006)</w:t>
      </w:r>
      <w:r w:rsidR="00C45DC3" w:rsidRPr="00607291">
        <w:rPr>
          <w:szCs w:val="24"/>
          <w:lang w:val="en-GB"/>
        </w:rPr>
        <w:t>.</w:t>
      </w:r>
      <w:r w:rsidR="00C62488" w:rsidRPr="00607291">
        <w:rPr>
          <w:szCs w:val="24"/>
          <w:lang w:val="en-GB"/>
        </w:rPr>
        <w:t xml:space="preserve"> </w:t>
      </w:r>
      <w:r w:rsidR="00C474FE" w:rsidRPr="00607291">
        <w:rPr>
          <w:lang w:val="en-GB"/>
        </w:rPr>
        <w:t xml:space="preserve">Existing versions of the </w:t>
      </w:r>
      <w:r w:rsidR="00C474FE" w:rsidRPr="00607291">
        <w:rPr>
          <w:i/>
          <w:lang w:val="en-GB"/>
        </w:rPr>
        <w:t>Mysteries</w:t>
      </w:r>
      <w:r w:rsidR="00C474FE" w:rsidRPr="00FE2AEA">
        <w:rPr>
          <w:lang w:val="en-GB"/>
        </w:rPr>
        <w:t xml:space="preserve"> task are supported by several apps for the </w:t>
      </w:r>
      <w:r w:rsidR="00C474FE" w:rsidRPr="00607291">
        <w:rPr>
          <w:i/>
          <w:lang w:val="en-GB"/>
        </w:rPr>
        <w:t>SynergyNet</w:t>
      </w:r>
      <w:r w:rsidR="00C474FE" w:rsidRPr="00607291">
        <w:rPr>
          <w:lang w:val="en-GB"/>
        </w:rPr>
        <w:t xml:space="preserve"> framework. The key innovation of this study in the development of the Mysteries tasks is the utilization of the flick gesture in interactions for the first time. </w:t>
      </w:r>
    </w:p>
    <w:p w14:paraId="20272BF9" w14:textId="77777777" w:rsidR="00096A0D" w:rsidRPr="00607291" w:rsidRDefault="00096A0D" w:rsidP="00C62488">
      <w:pPr>
        <w:rPr>
          <w:szCs w:val="24"/>
          <w:lang w:val="en-GB"/>
        </w:rPr>
      </w:pPr>
    </w:p>
    <w:p w14:paraId="19CEA7F5" w14:textId="77777777" w:rsidR="00096A0D" w:rsidRPr="00607291" w:rsidDel="00C62488" w:rsidRDefault="00096A0D" w:rsidP="00C62488">
      <w:pPr>
        <w:rPr>
          <w:szCs w:val="24"/>
          <w:lang w:val="en-GB"/>
        </w:rPr>
      </w:pPr>
    </w:p>
    <w:p w14:paraId="280E13D5" w14:textId="77777777" w:rsidR="00402E70" w:rsidRPr="00607291" w:rsidRDefault="00402E70" w:rsidP="00096A0D">
      <w:pPr>
        <w:rPr>
          <w:lang w:val="en-GB"/>
        </w:rPr>
      </w:pPr>
    </w:p>
    <w:p w14:paraId="3F1BA433" w14:textId="77777777" w:rsidR="00402E70" w:rsidRPr="00FE2AEA" w:rsidRDefault="00402E70" w:rsidP="00402E70">
      <w:pPr>
        <w:rPr>
          <w:lang w:val="en-GB"/>
        </w:rPr>
      </w:pPr>
    </w:p>
    <w:p w14:paraId="22771FDB" w14:textId="4765D6F0" w:rsidR="00402E70" w:rsidRPr="00FE2AEA" w:rsidRDefault="00402E70" w:rsidP="00402E70">
      <w:pPr>
        <w:keepNext/>
        <w:rPr>
          <w:lang w:val="en-GB"/>
        </w:rPr>
      </w:pPr>
      <w:r w:rsidRPr="00FE2AEA">
        <w:rPr>
          <w:noProof/>
          <w:lang w:val="en-GB" w:eastAsia="en-GB"/>
        </w:rPr>
        <w:drawing>
          <wp:inline distT="0" distB="0" distL="0" distR="0" wp14:anchorId="3C6DA88E" wp14:editId="55E82740">
            <wp:extent cx="5039995" cy="2834005"/>
            <wp:effectExtent l="0" t="0" r="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ckmysteryexamp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2834005"/>
                    </a:xfrm>
                    <a:prstGeom prst="rect">
                      <a:avLst/>
                    </a:prstGeom>
                  </pic:spPr>
                </pic:pic>
              </a:graphicData>
            </a:graphic>
          </wp:inline>
        </w:drawing>
      </w:r>
    </w:p>
    <w:p w14:paraId="4F0DDA8B" w14:textId="77777777" w:rsidR="00402E70" w:rsidRPr="00FE2AEA" w:rsidRDefault="00402E70" w:rsidP="00402E70">
      <w:pPr>
        <w:pStyle w:val="Caption"/>
        <w:rPr>
          <w:lang w:val="en-GB"/>
        </w:rPr>
      </w:pPr>
      <w:r w:rsidRPr="00FE2AEA">
        <w:rPr>
          <w:lang w:val="en-GB"/>
        </w:rPr>
        <w:t xml:space="preserve">Figure </w:t>
      </w:r>
      <w:r w:rsidRPr="00FE2AEA">
        <w:rPr>
          <w:lang w:val="en-GB"/>
        </w:rPr>
        <w:fldChar w:fldCharType="begin"/>
      </w:r>
      <w:r w:rsidRPr="00FE2AEA">
        <w:rPr>
          <w:lang w:val="en-GB"/>
        </w:rPr>
        <w:instrText xml:space="preserve"> SEQ Figure \* ARABIC </w:instrText>
      </w:r>
      <w:r w:rsidRPr="00FE2AEA">
        <w:rPr>
          <w:lang w:val="en-GB"/>
        </w:rPr>
        <w:fldChar w:fldCharType="separate"/>
      </w:r>
      <w:r w:rsidRPr="00FE2AEA">
        <w:rPr>
          <w:lang w:val="en-GB"/>
        </w:rPr>
        <w:t>1</w:t>
      </w:r>
      <w:r w:rsidRPr="00FE2AEA">
        <w:rPr>
          <w:lang w:val="en-GB"/>
        </w:rPr>
        <w:fldChar w:fldCharType="end"/>
      </w:r>
      <w:r w:rsidRPr="00FE2AEA">
        <w:rPr>
          <w:lang w:val="en-GB"/>
        </w:rPr>
        <w:t>: The SynergyNet Mysteries app with task content used in our trial.</w:t>
      </w:r>
    </w:p>
    <w:p w14:paraId="6185D2FF" w14:textId="0BFA6AC7" w:rsidR="00402E70" w:rsidRPr="00FE2AEA" w:rsidRDefault="00402E70" w:rsidP="00402E70">
      <w:pPr>
        <w:rPr>
          <w:lang w:val="en-GB"/>
        </w:rPr>
      </w:pPr>
    </w:p>
    <w:p w14:paraId="65FC6BEF" w14:textId="6119B5B5" w:rsidR="00C474FE" w:rsidRPr="00607291" w:rsidRDefault="00C474FE" w:rsidP="00402E70">
      <w:pPr>
        <w:jc w:val="both"/>
        <w:rPr>
          <w:lang w:val="en-GB"/>
        </w:rPr>
      </w:pPr>
    </w:p>
    <w:p w14:paraId="1FC58DDD" w14:textId="77777777" w:rsidR="00402E70" w:rsidRPr="00607291" w:rsidRDefault="00402E70" w:rsidP="00C474FE">
      <w:pPr>
        <w:jc w:val="both"/>
        <w:rPr>
          <w:lang w:val="en-GB"/>
        </w:rPr>
      </w:pPr>
      <w:r w:rsidRPr="00607291">
        <w:rPr>
          <w:lang w:val="en-GB"/>
        </w:rPr>
        <w:t xml:space="preserve">This required the creation of a new app which would manage the loading of the materials in a dynamic way and allow them to be transferred through the network gesture. </w:t>
      </w:r>
      <w:r w:rsidRPr="00FE2AEA">
        <w:rPr>
          <w:lang w:val="en-GB"/>
        </w:rPr>
        <w:t>Figure</w:t>
      </w:r>
      <w:r w:rsidR="00C474FE" w:rsidRPr="00FE2AEA">
        <w:rPr>
          <w:lang w:val="en-GB"/>
        </w:rPr>
        <w:t xml:space="preserve"> 1</w:t>
      </w:r>
      <w:r w:rsidRPr="00FE2AEA">
        <w:rPr>
          <w:lang w:val="en-GB"/>
        </w:rPr>
        <w:t xml:space="preserve"> shows the app built for the trial with content relevant to the task dynamically-generated from a </w:t>
      </w:r>
      <w:r w:rsidRPr="00B231D6">
        <w:rPr>
          <w:lang w:val="en-GB"/>
        </w:rPr>
        <w:t>structured text file (XML format) ready for transfer via the network flick mechanism.</w:t>
      </w:r>
      <w:r w:rsidRPr="00607291">
        <w:rPr>
          <w:lang w:val="en-GB"/>
        </w:rPr>
        <w:t xml:space="preserve"> This included text snippets from a structured XML file and media from any other files in a </w:t>
      </w:r>
      <w:r w:rsidR="00C474FE" w:rsidRPr="00607291">
        <w:rPr>
          <w:lang w:val="en-GB"/>
        </w:rPr>
        <w:t>folder;</w:t>
      </w:r>
      <w:r w:rsidRPr="00607291">
        <w:rPr>
          <w:lang w:val="en-GB"/>
        </w:rPr>
        <w:t xml:space="preserve"> although video and audio clips are supported by the app only text snippets were used to reduce potential confounding factors. The dynamic content system allowed for the app to be easily </w:t>
      </w:r>
      <w:r w:rsidRPr="00607291">
        <w:rPr>
          <w:lang w:val="en-GB"/>
        </w:rPr>
        <w:lastRenderedPageBreak/>
        <w:t xml:space="preserve">configured so that each site would have a different selection of clues for each mysteries task, forcing them to share content with the students at the remote location. </w:t>
      </w:r>
    </w:p>
    <w:p w14:paraId="78E0092F" w14:textId="77777777" w:rsidR="008F1DD0" w:rsidRPr="00FE2AEA" w:rsidRDefault="00C474FE" w:rsidP="00C474FE">
      <w:pPr>
        <w:pStyle w:val="heading20"/>
        <w:rPr>
          <w:lang w:val="en-GB"/>
        </w:rPr>
      </w:pPr>
      <w:r w:rsidRPr="00607291">
        <w:rPr>
          <w:rFonts w:ascii="Times New Roman" w:hAnsi="Times New Roman"/>
          <w:b w:val="0"/>
          <w:szCs w:val="24"/>
          <w:lang w:val="en-GB"/>
        </w:rPr>
        <w:t xml:space="preserve">2.3 </w:t>
      </w:r>
      <w:r w:rsidR="00F53CA0" w:rsidRPr="00FE2AEA">
        <w:rPr>
          <w:lang w:val="en-GB"/>
        </w:rPr>
        <w:t>Network Flick</w:t>
      </w:r>
    </w:p>
    <w:p w14:paraId="45CD4F3A" w14:textId="77777777" w:rsidR="00C45DC3" w:rsidRPr="00607291" w:rsidRDefault="00C45DC3" w:rsidP="00C45DC3">
      <w:pPr>
        <w:jc w:val="both"/>
        <w:rPr>
          <w:rFonts w:asciiTheme="minorHAnsi" w:eastAsia="Arial" w:hAnsiTheme="minorHAnsi" w:cs="Arial"/>
          <w:szCs w:val="24"/>
          <w:lang w:val="en-GB" w:eastAsia="en-GB"/>
        </w:rPr>
      </w:pPr>
      <w:r w:rsidRPr="00607291">
        <w:rPr>
          <w:lang w:val="en-GB"/>
        </w:rPr>
        <w:t>The network flick gesture is built upon the physical metaphor of pushing items around on a low-friction surface (such as ice), now regarded as a common f</w:t>
      </w:r>
      <w:r w:rsidR="003D4E24" w:rsidRPr="00607291">
        <w:rPr>
          <w:lang w:val="en-GB"/>
        </w:rPr>
        <w:t>eature of many mobile and touch</w:t>
      </w:r>
      <w:r w:rsidRPr="00FE2AEA">
        <w:rPr>
          <w:lang w:val="en-GB"/>
        </w:rPr>
        <w:t>screen devices</w:t>
      </w:r>
      <w:r w:rsidR="001F506A" w:rsidRPr="00FE2AEA">
        <w:rPr>
          <w:lang w:val="en-GB"/>
        </w:rPr>
        <w:t xml:space="preserve"> (Moyle &amp; Cockburn, 2005)</w:t>
      </w:r>
      <w:r w:rsidRPr="00FE2AEA">
        <w:rPr>
          <w:lang w:val="en-GB"/>
        </w:rPr>
        <w:t>. A small amount of initial effort can allow the item on which the force is being exerted to travel a great distance, whereas friction can be applied to deceler</w:t>
      </w:r>
      <w:r w:rsidRPr="00B231D6">
        <w:rPr>
          <w:lang w:val="en-GB"/>
        </w:rPr>
        <w:t>ate flicked objects over time. This is useful for both helping users keep control of items (for example, so they do not continue to travel indefinitely at high speeds after being flicked, making them difficult to grab and stop) and for making the behaviour</w:t>
      </w:r>
      <w:r w:rsidRPr="00607291">
        <w:rPr>
          <w:lang w:val="en-GB"/>
        </w:rPr>
        <w:t xml:space="preserve"> of items better match their real-world equivalent, again linking back to the metaphor of sliding objects on ice.</w:t>
      </w:r>
    </w:p>
    <w:p w14:paraId="70654759" w14:textId="77777777" w:rsidR="00C45DC3" w:rsidRPr="00607291" w:rsidRDefault="00C45DC3" w:rsidP="00C45DC3">
      <w:pPr>
        <w:jc w:val="both"/>
        <w:rPr>
          <w:rFonts w:asciiTheme="minorHAnsi" w:eastAsia="Arial" w:hAnsiTheme="minorHAnsi" w:cs="Arial"/>
          <w:szCs w:val="24"/>
          <w:lang w:val="en-GB" w:eastAsia="en-GB"/>
        </w:rPr>
      </w:pPr>
    </w:p>
    <w:p w14:paraId="786F1505" w14:textId="77777777" w:rsidR="00C45DC3" w:rsidRPr="00607291" w:rsidRDefault="00C45DC3" w:rsidP="00C45DC3">
      <w:pPr>
        <w:jc w:val="both"/>
        <w:rPr>
          <w:lang w:val="en-GB"/>
        </w:rPr>
      </w:pPr>
      <w:r w:rsidRPr="00607291">
        <w:rPr>
          <w:lang w:val="en-GB"/>
        </w:rPr>
        <w:t xml:space="preserve">The networking element of this gesture appears when users flick a content item in the direction of the interface to which they wish to send content; the item travels to the side of the initial interface, disappears, and appears on the target interface as shown in Figure </w:t>
      </w:r>
      <w:r w:rsidR="00C474FE" w:rsidRPr="00607291">
        <w:rPr>
          <w:lang w:val="en-GB"/>
        </w:rPr>
        <w:t>2</w:t>
      </w:r>
      <w:r w:rsidRPr="00607291">
        <w:rPr>
          <w:lang w:val="en-GB"/>
        </w:rPr>
        <w:t>. Flicking in a direction where there is no connected interface results in the item bouncing to the interface boundary, as would be expected in the real world.</w:t>
      </w:r>
    </w:p>
    <w:p w14:paraId="58864C0A" w14:textId="77777777" w:rsidR="00C45DC3" w:rsidRPr="00607291" w:rsidRDefault="00C45DC3" w:rsidP="00C45DC3">
      <w:pPr>
        <w:jc w:val="both"/>
        <w:rPr>
          <w:lang w:val="en-GB"/>
        </w:rPr>
      </w:pPr>
    </w:p>
    <w:p w14:paraId="331FF2C7" w14:textId="77777777" w:rsidR="00C45DC3" w:rsidRPr="00607291" w:rsidRDefault="00C45DC3" w:rsidP="00C45DC3">
      <w:pPr>
        <w:jc w:val="both"/>
        <w:rPr>
          <w:lang w:val="en-GB"/>
        </w:rPr>
      </w:pPr>
      <w:r w:rsidRPr="00607291">
        <w:rPr>
          <w:lang w:val="en-GB"/>
        </w:rPr>
        <w:t xml:space="preserve">When the item arrives on the target interface, the framework uses its knowledge of the interface locations to ensure the item appears in view from the appropriate direction of the source interface. This aids users in easily identifying from where newly arrived content items have been sent when interfaces are co-located. The use of a flicking gesture not only informs users on recipient interfaces of the origin of transferred items but also creates an intuitive way of sending and sharing content. Users </w:t>
      </w:r>
      <w:r w:rsidR="003E2C1D" w:rsidRPr="00607291">
        <w:rPr>
          <w:lang w:val="en-GB"/>
        </w:rPr>
        <w:t>can select</w:t>
      </w:r>
      <w:r w:rsidRPr="00607291">
        <w:rPr>
          <w:lang w:val="en-GB"/>
        </w:rPr>
        <w:t xml:space="preserve"> their recipient through the direction of the flick and thus initiate the transfer simply by moving the item in that direction and releasing it. This is intended to reduce the cognitive load usually required to move content between interfaces. The potential benefit of this approach, by having a simple method to </w:t>
      </w:r>
      <w:r w:rsidRPr="00607291">
        <w:rPr>
          <w:lang w:val="en-GB"/>
        </w:rPr>
        <w:lastRenderedPageBreak/>
        <w:t>move content between interfaces, users will be better able and willing to share items due to smaller barriers to sending and receiving.</w:t>
      </w:r>
    </w:p>
    <w:p w14:paraId="6BB17948" w14:textId="77777777" w:rsidR="00C45DC3" w:rsidRPr="00607291" w:rsidRDefault="00C45DC3" w:rsidP="00C45DC3">
      <w:pPr>
        <w:jc w:val="both"/>
        <w:rPr>
          <w:lang w:val="en-GB"/>
        </w:rPr>
      </w:pPr>
    </w:p>
    <w:p w14:paraId="1286B9D1" w14:textId="77777777" w:rsidR="00C45DC3" w:rsidRPr="00607291" w:rsidRDefault="00C45DC3" w:rsidP="00C45DC3">
      <w:pPr>
        <w:jc w:val="both"/>
        <w:rPr>
          <w:lang w:val="en-GB"/>
        </w:rPr>
      </w:pPr>
      <w:r w:rsidRPr="00607291">
        <w:rPr>
          <w:lang w:val="en-GB"/>
        </w:rPr>
        <w:t>Though the network flick gesture has a number of potentially benefits, little use has previously been found for it; the feature was present in the SynergyNet framework since its earliest versions, but very few apps utilise it. While some apps that require the transfer of materials between interfaces do support the gesture, most encourage users to use other, more traditional, methods of sharing contents (such as placing items in shared areas or through using a context menu).</w:t>
      </w:r>
    </w:p>
    <w:p w14:paraId="559347BD" w14:textId="77777777" w:rsidR="00C45DC3" w:rsidRPr="00607291" w:rsidRDefault="00C45DC3" w:rsidP="00C45DC3">
      <w:pPr>
        <w:jc w:val="both"/>
        <w:rPr>
          <w:lang w:val="en-GB"/>
        </w:rPr>
      </w:pPr>
    </w:p>
    <w:p w14:paraId="0E33FC13" w14:textId="3C9B10FA" w:rsidR="00B92F19" w:rsidRPr="00FE2AEA" w:rsidRDefault="00A978A2" w:rsidP="00B92F19">
      <w:pPr>
        <w:keepNext/>
        <w:jc w:val="both"/>
        <w:rPr>
          <w:lang w:val="en-GB"/>
        </w:rPr>
      </w:pPr>
      <w:r w:rsidRPr="00FE2AEA">
        <w:rPr>
          <w:noProof/>
          <w:lang w:val="en-GB" w:eastAsia="en-GB"/>
        </w:rPr>
        <w:drawing>
          <wp:inline distT="0" distB="0" distL="0" distR="0" wp14:anchorId="4636B005" wp14:editId="3B0B8DA1">
            <wp:extent cx="5039995"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ckexa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847975"/>
                    </a:xfrm>
                    <a:prstGeom prst="rect">
                      <a:avLst/>
                    </a:prstGeom>
                  </pic:spPr>
                </pic:pic>
              </a:graphicData>
            </a:graphic>
          </wp:inline>
        </w:drawing>
      </w:r>
    </w:p>
    <w:p w14:paraId="7B5A1348" w14:textId="77777777" w:rsidR="00C45DC3" w:rsidRPr="00607291" w:rsidRDefault="00B92F19" w:rsidP="00B92F19">
      <w:pPr>
        <w:pStyle w:val="Caption"/>
        <w:jc w:val="both"/>
        <w:rPr>
          <w:lang w:val="en-GB"/>
        </w:rPr>
      </w:pPr>
      <w:r w:rsidRPr="00FE2AEA">
        <w:rPr>
          <w:lang w:val="en-GB"/>
        </w:rPr>
        <w:t xml:space="preserve">Figure </w:t>
      </w:r>
      <w:r w:rsidR="00C474FE" w:rsidRPr="00FE2AEA">
        <w:rPr>
          <w:lang w:val="en-GB"/>
        </w:rPr>
        <w:t>2</w:t>
      </w:r>
      <w:r w:rsidRPr="00FE2AEA">
        <w:rPr>
          <w:lang w:val="en-GB"/>
        </w:rPr>
        <w:t>: The use of the network flick gesture to transfer content between two example co-located interfaces.</w:t>
      </w:r>
    </w:p>
    <w:p w14:paraId="49A29BB4" w14:textId="77777777" w:rsidR="004A2026" w:rsidRPr="00607291" w:rsidRDefault="004A2026" w:rsidP="008F1DD0">
      <w:pPr>
        <w:rPr>
          <w:lang w:val="en-GB"/>
        </w:rPr>
      </w:pPr>
    </w:p>
    <w:p w14:paraId="7E3C2D9E" w14:textId="77777777" w:rsidR="004A2026" w:rsidRPr="00607291" w:rsidRDefault="004A2026" w:rsidP="004A2026">
      <w:pPr>
        <w:jc w:val="both"/>
        <w:rPr>
          <w:lang w:val="en-GB"/>
        </w:rPr>
      </w:pPr>
      <w:r w:rsidRPr="00FE2AEA">
        <w:rPr>
          <w:lang w:val="en-GB"/>
        </w:rPr>
        <w:t>Previous studies have investigated the human-computer interaction aspects of the network flick gesture</w:t>
      </w:r>
      <w:r w:rsidR="001F506A" w:rsidRPr="00B231D6">
        <w:rPr>
          <w:lang w:val="en-GB"/>
        </w:rPr>
        <w:t xml:space="preserve"> </w:t>
      </w:r>
      <w:r w:rsidRPr="00B231D6">
        <w:rPr>
          <w:lang w:val="en-GB"/>
        </w:rPr>
        <w:t>but none of these have entailed its use in a classroom environment</w:t>
      </w:r>
      <w:r w:rsidR="001F506A" w:rsidRPr="00787A89">
        <w:rPr>
          <w:lang w:val="en-GB"/>
        </w:rPr>
        <w:t xml:space="preserve"> (Coldefy &amp; Picard, 2007)</w:t>
      </w:r>
      <w:r w:rsidRPr="00607291">
        <w:rPr>
          <w:lang w:val="en-GB"/>
        </w:rPr>
        <w:t xml:space="preserve">. Typically, classroom-based studies with </w:t>
      </w:r>
      <w:r w:rsidRPr="00607291">
        <w:rPr>
          <w:i/>
          <w:lang w:val="en-GB"/>
        </w:rPr>
        <w:t>SynergyNet</w:t>
      </w:r>
      <w:r w:rsidRPr="00607291">
        <w:rPr>
          <w:lang w:val="en-GB"/>
        </w:rPr>
        <w:t xml:space="preserve"> have utilised a remote teacher interface to orchestrate the transferral of content </w:t>
      </w:r>
      <w:r w:rsidR="001F506A" w:rsidRPr="00607291">
        <w:rPr>
          <w:lang w:val="en-GB"/>
        </w:rPr>
        <w:t>(Hatch &amp; McNaughton, 2011)</w:t>
      </w:r>
      <w:r w:rsidRPr="00607291">
        <w:rPr>
          <w:lang w:val="en-GB"/>
        </w:rPr>
        <w:t>. Though the gesture had often used in the warm-up and cool-down sessions (to get participants used t</w:t>
      </w:r>
      <w:r w:rsidR="003D4E24" w:rsidRPr="00607291">
        <w:rPr>
          <w:lang w:val="en-GB"/>
        </w:rPr>
        <w:t>o interacting through the touch</w:t>
      </w:r>
      <w:r w:rsidRPr="00607291">
        <w:rPr>
          <w:lang w:val="en-GB"/>
        </w:rPr>
        <w:t xml:space="preserve">screen devices and as a form of play reward) during previous studies with Key Stage 1 (age 5-7 years) and Key Stage 2 (age 7-11 years) students, little data </w:t>
      </w:r>
      <w:r w:rsidR="00C474FE" w:rsidRPr="00607291">
        <w:rPr>
          <w:lang w:val="en-GB"/>
        </w:rPr>
        <w:t xml:space="preserve">was </w:t>
      </w:r>
      <w:r w:rsidRPr="00607291">
        <w:rPr>
          <w:lang w:val="en-GB"/>
        </w:rPr>
        <w:t xml:space="preserve">collected on its use by </w:t>
      </w:r>
      <w:r w:rsidR="00C474FE" w:rsidRPr="00607291">
        <w:rPr>
          <w:lang w:val="en-GB"/>
        </w:rPr>
        <w:t xml:space="preserve">participants </w:t>
      </w:r>
      <w:r w:rsidRPr="00607291">
        <w:rPr>
          <w:lang w:val="en-GB"/>
        </w:rPr>
        <w:t>as part of classroom teaching and learning activities.</w:t>
      </w:r>
    </w:p>
    <w:p w14:paraId="65AEEF72" w14:textId="77777777" w:rsidR="004A2026" w:rsidRPr="00607291" w:rsidRDefault="004A2026" w:rsidP="004A2026">
      <w:pPr>
        <w:rPr>
          <w:lang w:val="en-GB"/>
        </w:rPr>
      </w:pPr>
    </w:p>
    <w:p w14:paraId="0324DBBC" w14:textId="77777777" w:rsidR="00A85B15" w:rsidRPr="00607291" w:rsidRDefault="00A85B15" w:rsidP="00A85B15">
      <w:pPr>
        <w:pStyle w:val="heading10"/>
        <w:numPr>
          <w:ilvl w:val="0"/>
          <w:numId w:val="3"/>
        </w:numPr>
        <w:rPr>
          <w:lang w:val="en-GB"/>
        </w:rPr>
      </w:pPr>
      <w:r w:rsidRPr="00607291">
        <w:rPr>
          <w:lang w:val="en-GB"/>
        </w:rPr>
        <w:lastRenderedPageBreak/>
        <w:t>Technical Challenges</w:t>
      </w:r>
    </w:p>
    <w:p w14:paraId="380E5D51" w14:textId="77777777" w:rsidR="00A85B15" w:rsidRPr="00FE2AEA" w:rsidRDefault="00A85B15">
      <w:pPr>
        <w:jc w:val="both"/>
        <w:rPr>
          <w:lang w:val="en-GB"/>
        </w:rPr>
        <w:pPrChange w:id="56" w:author="James McNaughton" w:date="2017-01-13T13:05:00Z">
          <w:pPr/>
        </w:pPrChange>
      </w:pPr>
      <w:r w:rsidRPr="00FE2AEA">
        <w:rPr>
          <w:lang w:val="en-GB"/>
        </w:rPr>
        <w:t xml:space="preserve">Having outlined the features of the existing </w:t>
      </w:r>
      <w:r w:rsidRPr="00834EC9">
        <w:rPr>
          <w:i/>
          <w:lang w:val="en-GB"/>
          <w:rPrChange w:id="57" w:author="Tom Crick" w:date="2017-01-13T22:33:00Z">
            <w:rPr>
              <w:lang w:val="en-GB"/>
            </w:rPr>
          </w:rPrChange>
        </w:rPr>
        <w:t>SynergyNet</w:t>
      </w:r>
      <w:r w:rsidRPr="00FE2AEA">
        <w:rPr>
          <w:lang w:val="en-GB"/>
        </w:rPr>
        <w:t xml:space="preserve"> fram</w:t>
      </w:r>
      <w:ins w:id="58" w:author="James McNaughton" w:date="2017-01-13T12:58:00Z">
        <w:r w:rsidR="00C97011" w:rsidRPr="00FE2AEA">
          <w:rPr>
            <w:lang w:val="en-GB"/>
          </w:rPr>
          <w:t>e</w:t>
        </w:r>
      </w:ins>
      <w:r w:rsidRPr="00FE2AEA">
        <w:rPr>
          <w:lang w:val="en-GB"/>
        </w:rPr>
        <w:t xml:space="preserve">work which it was possible to adapt to facilitate synchronous remote collaborative learning activities, this section addresses those features which presented a barrier to doing so. Initially SynergyNet was designed for co-located collaboration, incorporating architecture which was not able to support remote working. This section outlines the challenges faced in terms of the framework, the school setting and mobile connectivity. </w:t>
      </w:r>
    </w:p>
    <w:p w14:paraId="1A1EB1BD" w14:textId="77777777" w:rsidR="004A2026" w:rsidRPr="00FE2AEA" w:rsidRDefault="004A2026" w:rsidP="00446375">
      <w:pPr>
        <w:pStyle w:val="heading20"/>
        <w:numPr>
          <w:ilvl w:val="1"/>
          <w:numId w:val="3"/>
        </w:numPr>
        <w:rPr>
          <w:lang w:val="en-GB"/>
        </w:rPr>
      </w:pPr>
      <w:r w:rsidRPr="00FE2AEA">
        <w:rPr>
          <w:lang w:val="en-GB"/>
        </w:rPr>
        <w:t>Co-Location</w:t>
      </w:r>
    </w:p>
    <w:p w14:paraId="26956AD1" w14:textId="77777777" w:rsidR="00A85B15" w:rsidRPr="00FE2AEA" w:rsidRDefault="00A85B15" w:rsidP="00A85B15">
      <w:pPr>
        <w:jc w:val="both"/>
        <w:rPr>
          <w:lang w:val="en-GB"/>
        </w:rPr>
      </w:pPr>
      <w:r w:rsidRPr="00607291">
        <w:rPr>
          <w:lang w:val="en-GB"/>
        </w:rPr>
        <w:t xml:space="preserve">Although efforts were made to ensure that the </w:t>
      </w:r>
      <w:r w:rsidRPr="00245D95">
        <w:rPr>
          <w:i/>
          <w:lang w:val="en-GB"/>
          <w:rPrChange w:id="59" w:author="Tom Crick" w:date="2017-01-13T23:22:00Z">
            <w:rPr>
              <w:lang w:val="en-GB"/>
            </w:rPr>
          </w:rPrChange>
        </w:rPr>
        <w:t>SynergyNet</w:t>
      </w:r>
      <w:r w:rsidRPr="00607291">
        <w:rPr>
          <w:lang w:val="en-GB"/>
        </w:rPr>
        <w:t xml:space="preserve"> framework was as adaptable and extensible as possible, functioning across multiple environments in separate locations was not a priority during its past development. Consequently, several issues in the design </w:t>
      </w:r>
      <w:r w:rsidR="0051622F" w:rsidRPr="00FE2AEA">
        <w:rPr>
          <w:lang w:val="en-GB"/>
        </w:rPr>
        <w:t xml:space="preserve">of both the framework and the apps </w:t>
      </w:r>
      <w:r w:rsidRPr="00FE2AEA">
        <w:rPr>
          <w:lang w:val="en-GB"/>
        </w:rPr>
        <w:t>became apparent in the c</w:t>
      </w:r>
      <w:r w:rsidR="0051622F" w:rsidRPr="00FE2AEA">
        <w:rPr>
          <w:lang w:val="en-GB"/>
        </w:rPr>
        <w:t>urrent project.</w:t>
      </w:r>
    </w:p>
    <w:p w14:paraId="4D2F8E85" w14:textId="77777777" w:rsidR="0051622F" w:rsidRPr="00FE2AEA" w:rsidRDefault="0051622F" w:rsidP="00A85B15">
      <w:pPr>
        <w:jc w:val="both"/>
        <w:rPr>
          <w:rFonts w:asciiTheme="minorHAnsi" w:eastAsia="Arial" w:hAnsiTheme="minorHAnsi" w:cs="Arial"/>
          <w:szCs w:val="24"/>
          <w:lang w:val="en-GB" w:eastAsia="en-GB"/>
        </w:rPr>
      </w:pPr>
    </w:p>
    <w:p w14:paraId="347B5FCE" w14:textId="748D4E50" w:rsidR="00BB4EB0" w:rsidRPr="00B231D6" w:rsidRDefault="004A2026" w:rsidP="0051622F">
      <w:pPr>
        <w:jc w:val="both"/>
        <w:rPr>
          <w:lang w:val="en-GB"/>
        </w:rPr>
      </w:pPr>
      <w:commentRangeStart w:id="60"/>
      <w:commentRangeStart w:id="61"/>
      <w:r w:rsidRPr="00FE2AEA">
        <w:rPr>
          <w:lang w:val="en-GB"/>
        </w:rPr>
        <w:t xml:space="preserve">The majority of </w:t>
      </w:r>
      <w:r w:rsidRPr="00FE2AEA">
        <w:rPr>
          <w:i/>
          <w:lang w:val="en-GB"/>
        </w:rPr>
        <w:t>SynergyNet</w:t>
      </w:r>
      <w:r w:rsidRPr="00FE2AEA">
        <w:rPr>
          <w:lang w:val="en-GB"/>
        </w:rPr>
        <w:t xml:space="preserve"> features were developed </w:t>
      </w:r>
      <w:r w:rsidR="0051622F" w:rsidRPr="00FE2AEA">
        <w:rPr>
          <w:lang w:val="en-GB"/>
        </w:rPr>
        <w:t>on the assumption</w:t>
      </w:r>
      <w:r w:rsidR="00BB4EB0" w:rsidRPr="00FE2AEA">
        <w:rPr>
          <w:lang w:val="en-GB"/>
        </w:rPr>
        <w:t xml:space="preserve"> that users </w:t>
      </w:r>
      <w:r w:rsidR="0051622F" w:rsidRPr="00B231D6">
        <w:rPr>
          <w:lang w:val="en-GB"/>
        </w:rPr>
        <w:t xml:space="preserve">would be </w:t>
      </w:r>
      <w:r w:rsidR="00BB4EB0" w:rsidRPr="00B231D6">
        <w:rPr>
          <w:lang w:val="en-GB"/>
        </w:rPr>
        <w:t>located in the same physical environment and thus able to see each other's screen directly</w:t>
      </w:r>
      <w:r w:rsidR="0051622F" w:rsidRPr="00607291">
        <w:rPr>
          <w:lang w:val="en-GB"/>
        </w:rPr>
        <w:t>. T</w:t>
      </w:r>
      <w:r w:rsidR="00BB4EB0" w:rsidRPr="00607291">
        <w:rPr>
          <w:lang w:val="en-GB"/>
        </w:rPr>
        <w:t xml:space="preserve">his </w:t>
      </w:r>
      <w:r w:rsidR="0051622F" w:rsidRPr="00607291">
        <w:rPr>
          <w:lang w:val="en-GB"/>
        </w:rPr>
        <w:t xml:space="preserve">informed </w:t>
      </w:r>
      <w:r w:rsidR="00BB4EB0" w:rsidRPr="00607291">
        <w:rPr>
          <w:lang w:val="en-GB"/>
        </w:rPr>
        <w:t xml:space="preserve">the design of visual elements, such as the menus. For example, the menu used by teachers to </w:t>
      </w:r>
      <w:ins w:id="62" w:author="James McNaughton" w:date="2017-01-13T13:22:00Z">
        <w:r w:rsidR="00B231D6">
          <w:rPr>
            <w:lang w:val="en-GB"/>
          </w:rPr>
          <w:t xml:space="preserve">load and </w:t>
        </w:r>
      </w:ins>
      <w:r w:rsidR="00BB4EB0" w:rsidRPr="00B231D6">
        <w:rPr>
          <w:lang w:val="en-GB"/>
        </w:rPr>
        <w:t>transfer content in previous studies assumed that the teacher was able to see pupil's interfaces, so that they could choose which group's work to display to the class.</w:t>
      </w:r>
      <w:ins w:id="63" w:author="James McNaughton" w:date="2017-01-13T13:21:00Z">
        <w:r w:rsidR="00B231D6">
          <w:rPr>
            <w:lang w:val="en-GB"/>
          </w:rPr>
          <w:t xml:space="preserve"> As this was not the case for this study the in-app menu system was removed to avoid potential disruptions through its use.</w:t>
        </w:r>
      </w:ins>
      <w:ins w:id="64" w:author="James McNaughton" w:date="2017-01-13T13:22:00Z">
        <w:r w:rsidR="00B231D6">
          <w:rPr>
            <w:lang w:val="en-GB"/>
          </w:rPr>
          <w:t xml:space="preserve"> As content </w:t>
        </w:r>
      </w:ins>
      <w:ins w:id="65" w:author="James McNaughton" w:date="2017-01-13T13:23:00Z">
        <w:r w:rsidR="00B231D6">
          <w:rPr>
            <w:lang w:val="en-GB"/>
          </w:rPr>
          <w:t xml:space="preserve">loading </w:t>
        </w:r>
      </w:ins>
      <w:ins w:id="66" w:author="James McNaughton" w:date="2017-01-13T13:22:00Z">
        <w:r w:rsidR="00B231D6">
          <w:rPr>
            <w:lang w:val="en-GB"/>
          </w:rPr>
          <w:t xml:space="preserve">was </w:t>
        </w:r>
      </w:ins>
      <w:ins w:id="67" w:author="James McNaughton" w:date="2017-01-13T13:23:00Z">
        <w:r w:rsidR="00B231D6">
          <w:rPr>
            <w:lang w:val="en-GB"/>
          </w:rPr>
          <w:t>managed</w:t>
        </w:r>
      </w:ins>
      <w:ins w:id="68" w:author="James McNaughton" w:date="2017-01-13T13:22:00Z">
        <w:r w:rsidR="00B231D6">
          <w:rPr>
            <w:lang w:val="en-GB"/>
          </w:rPr>
          <w:t xml:space="preserve"> through the configuration</w:t>
        </w:r>
      </w:ins>
      <w:ins w:id="69" w:author="James McNaughton" w:date="2017-01-13T13:23:00Z">
        <w:r w:rsidR="00B231D6">
          <w:rPr>
            <w:lang w:val="en-GB"/>
          </w:rPr>
          <w:t xml:space="preserve"> of the app and transfers instigated through the flick gesture, there was no need for the teacher menu so its removal did not cause any issues.</w:t>
        </w:r>
      </w:ins>
    </w:p>
    <w:commentRangeEnd w:id="60"/>
    <w:p w14:paraId="7C17335B" w14:textId="77777777" w:rsidR="00BB4EB0" w:rsidRPr="00607291" w:rsidRDefault="0051622F" w:rsidP="00BB4EB0">
      <w:pPr>
        <w:jc w:val="both"/>
        <w:rPr>
          <w:lang w:val="en-GB"/>
        </w:rPr>
      </w:pPr>
      <w:r w:rsidRPr="00FE2AEA">
        <w:rPr>
          <w:rStyle w:val="CommentReference"/>
          <w:vanish/>
          <w:lang w:val="en-GB"/>
        </w:rPr>
        <w:commentReference w:id="60"/>
      </w:r>
      <w:commentRangeEnd w:id="61"/>
      <w:r w:rsidR="00C97011" w:rsidRPr="00FE2AEA">
        <w:rPr>
          <w:rStyle w:val="CommentReference"/>
          <w:lang w:val="en-GB"/>
        </w:rPr>
        <w:commentReference w:id="61"/>
      </w:r>
    </w:p>
    <w:p w14:paraId="211A1BE0" w14:textId="77777777" w:rsidR="000A56F4" w:rsidRPr="00607291" w:rsidRDefault="00BB4EB0" w:rsidP="004A2026">
      <w:pPr>
        <w:jc w:val="both"/>
        <w:rPr>
          <w:lang w:val="en-GB"/>
        </w:rPr>
      </w:pPr>
      <w:r w:rsidRPr="00607291">
        <w:rPr>
          <w:lang w:val="en-GB"/>
        </w:rPr>
        <w:t xml:space="preserve">Furthermore, the network flick gesture itself </w:t>
      </w:r>
      <w:r w:rsidR="008B14E1" w:rsidRPr="00607291">
        <w:rPr>
          <w:lang w:val="en-GB"/>
        </w:rPr>
        <w:t>has</w:t>
      </w:r>
      <w:r w:rsidRPr="00FE2AEA">
        <w:rPr>
          <w:lang w:val="en-GB"/>
        </w:rPr>
        <w:t xml:space="preserve"> an </w:t>
      </w:r>
      <w:r w:rsidR="008B14E1" w:rsidRPr="00FE2AEA">
        <w:rPr>
          <w:lang w:val="en-GB"/>
        </w:rPr>
        <w:t xml:space="preserve">in-built </w:t>
      </w:r>
      <w:r w:rsidRPr="00FE2AEA">
        <w:rPr>
          <w:lang w:val="en-GB"/>
        </w:rPr>
        <w:t xml:space="preserve">assumption about its use: users will know where their target interface is in relation to them. However, this knowledge can also be made available to users even when their target interface is in </w:t>
      </w:r>
      <w:r w:rsidRPr="00B231D6">
        <w:rPr>
          <w:lang w:val="en-GB"/>
        </w:rPr>
        <w:t xml:space="preserve">a remote location. The implications of not directly seeing the target interface when performing a network flick gesture are the key </w:t>
      </w:r>
      <w:r w:rsidR="00F172C7" w:rsidRPr="00607291">
        <w:rPr>
          <w:lang w:val="en-GB"/>
        </w:rPr>
        <w:t>foci</w:t>
      </w:r>
      <w:r w:rsidRPr="00607291">
        <w:rPr>
          <w:lang w:val="en-GB"/>
        </w:rPr>
        <w:t xml:space="preserve"> of this new strand of work</w:t>
      </w:r>
      <w:r w:rsidR="0051622F" w:rsidRPr="00607291">
        <w:rPr>
          <w:lang w:val="en-GB"/>
        </w:rPr>
        <w:t xml:space="preserve"> and will be discussed in terms of the networking challenges, and content transfer behaviour. </w:t>
      </w:r>
    </w:p>
    <w:p w14:paraId="01AC36EC" w14:textId="77777777" w:rsidR="005D0EF0" w:rsidRPr="00607291" w:rsidRDefault="005D0EF0" w:rsidP="004A2026">
      <w:pPr>
        <w:jc w:val="both"/>
        <w:rPr>
          <w:lang w:val="en-GB"/>
        </w:rPr>
      </w:pPr>
    </w:p>
    <w:p w14:paraId="46C3A758" w14:textId="77777777" w:rsidR="00446375" w:rsidRPr="00FE2AEA" w:rsidRDefault="00383EF3" w:rsidP="00446375">
      <w:pPr>
        <w:pStyle w:val="heading20"/>
        <w:numPr>
          <w:ilvl w:val="1"/>
          <w:numId w:val="3"/>
        </w:numPr>
        <w:rPr>
          <w:lang w:val="en-GB"/>
        </w:rPr>
      </w:pPr>
      <w:r w:rsidRPr="00FE2AEA">
        <w:rPr>
          <w:lang w:val="en-GB"/>
        </w:rPr>
        <w:lastRenderedPageBreak/>
        <w:t>Network</w:t>
      </w:r>
      <w:r w:rsidR="005D0EF0" w:rsidRPr="00FE2AEA">
        <w:rPr>
          <w:lang w:val="en-GB"/>
        </w:rPr>
        <w:t xml:space="preserve"> </w:t>
      </w:r>
      <w:r w:rsidRPr="00FE2AEA">
        <w:rPr>
          <w:lang w:val="en-GB"/>
        </w:rPr>
        <w:t>Challenges</w:t>
      </w:r>
    </w:p>
    <w:p w14:paraId="5AF7A9DF" w14:textId="77777777" w:rsidR="005D0EF0" w:rsidRPr="00FE2AEA" w:rsidRDefault="005D0EF0" w:rsidP="005D0EF0">
      <w:pPr>
        <w:pStyle w:val="ListParagraph"/>
        <w:numPr>
          <w:ilvl w:val="2"/>
          <w:numId w:val="3"/>
        </w:numPr>
        <w:rPr>
          <w:rFonts w:ascii="Arial" w:hAnsi="Arial" w:cs="Arial"/>
          <w:b/>
          <w:sz w:val="22"/>
          <w:szCs w:val="22"/>
          <w:lang w:val="en-GB"/>
        </w:rPr>
      </w:pPr>
      <w:r w:rsidRPr="00FE2AEA">
        <w:rPr>
          <w:rFonts w:ascii="Arial" w:hAnsi="Arial" w:cs="Arial"/>
          <w:b/>
          <w:sz w:val="22"/>
          <w:szCs w:val="22"/>
          <w:lang w:val="en-GB"/>
        </w:rPr>
        <w:t>Overview</w:t>
      </w:r>
    </w:p>
    <w:p w14:paraId="6A3CA4C1" w14:textId="77777777" w:rsidR="005D0EF0" w:rsidRPr="00FE2AEA" w:rsidRDefault="005D0EF0" w:rsidP="005D0EF0">
      <w:pPr>
        <w:rPr>
          <w:lang w:val="en-GB"/>
        </w:rPr>
      </w:pPr>
    </w:p>
    <w:p w14:paraId="33896AAA" w14:textId="77777777" w:rsidR="005D0EF0" w:rsidRPr="00B231D6" w:rsidRDefault="005D0EF0" w:rsidP="005D0EF0">
      <w:pPr>
        <w:jc w:val="both"/>
        <w:rPr>
          <w:lang w:val="en-GB"/>
        </w:rPr>
      </w:pPr>
      <w:r w:rsidRPr="00607291">
        <w:rPr>
          <w:lang w:val="en-GB"/>
        </w:rPr>
        <w:t xml:space="preserve">The use of single environments in the past has meant that the framework was always deployed across a single local area network (LAN) in all studies; </w:t>
      </w:r>
      <w:r w:rsidR="003E2C1D" w:rsidRPr="00FE2AEA">
        <w:rPr>
          <w:lang w:val="en-GB"/>
        </w:rPr>
        <w:t>therefore,</w:t>
      </w:r>
      <w:r w:rsidRPr="00FE2AEA">
        <w:rPr>
          <w:lang w:val="en-GB"/>
        </w:rPr>
        <w:t xml:space="preserve"> many of the features are not immediately capable of functioning </w:t>
      </w:r>
      <w:r w:rsidRPr="00B231D6">
        <w:rPr>
          <w:lang w:val="en-GB"/>
        </w:rPr>
        <w:t>across the wider internet.</w:t>
      </w:r>
    </w:p>
    <w:p w14:paraId="39CDBA79" w14:textId="77777777" w:rsidR="005D0EF0" w:rsidRPr="00607291" w:rsidRDefault="005D0EF0" w:rsidP="005D0EF0">
      <w:pPr>
        <w:jc w:val="both"/>
        <w:rPr>
          <w:lang w:val="en-GB"/>
        </w:rPr>
      </w:pPr>
    </w:p>
    <w:p w14:paraId="24778F12" w14:textId="77777777" w:rsidR="005D0EF0" w:rsidRPr="00B231D6" w:rsidRDefault="005D0EF0" w:rsidP="005D0EF0">
      <w:pPr>
        <w:jc w:val="both"/>
        <w:rPr>
          <w:lang w:val="en-GB"/>
        </w:rPr>
      </w:pPr>
      <w:r w:rsidRPr="00607291">
        <w:rPr>
          <w:lang w:val="en-GB"/>
        </w:rPr>
        <w:t>Despite the intention of being used solely across LANs in the past, a large amount of the framework's networking capability was built in such a way that it could easily function across</w:t>
      </w:r>
      <w:r w:rsidR="004B77E5" w:rsidRPr="00607291">
        <w:rPr>
          <w:lang w:val="en-GB"/>
        </w:rPr>
        <w:t xml:space="preserve"> the internet. The use of third-</w:t>
      </w:r>
      <w:r w:rsidRPr="00607291">
        <w:rPr>
          <w:lang w:val="en-GB"/>
        </w:rPr>
        <w:t>party libraries such as OpenFire</w:t>
      </w:r>
      <w:r w:rsidR="00122D66" w:rsidRPr="00607291">
        <w:rPr>
          <w:rStyle w:val="FootnoteReference"/>
          <w:lang w:val="en-GB"/>
        </w:rPr>
        <w:footnoteReference w:id="4"/>
      </w:r>
      <w:r w:rsidRPr="00607291">
        <w:rPr>
          <w:lang w:val="en-GB"/>
        </w:rPr>
        <w:t xml:space="preserve"> (a real-</w:t>
      </w:r>
      <w:r w:rsidR="000901CB" w:rsidRPr="00607291">
        <w:rPr>
          <w:lang w:val="en-GB"/>
        </w:rPr>
        <w:t xml:space="preserve">time collaboration </w:t>
      </w:r>
      <w:r w:rsidR="00350933" w:rsidRPr="00607291">
        <w:rPr>
          <w:lang w:val="en-GB"/>
        </w:rPr>
        <w:t xml:space="preserve">(RTC) </w:t>
      </w:r>
      <w:r w:rsidR="00B14D92" w:rsidRPr="00607291">
        <w:rPr>
          <w:lang w:val="en-GB"/>
        </w:rPr>
        <w:t>server that uses</w:t>
      </w:r>
      <w:r w:rsidR="00C22C5B" w:rsidRPr="00FE2AEA">
        <w:rPr>
          <w:lang w:val="en-GB"/>
        </w:rPr>
        <w:t xml:space="preserve"> XMPP/Jabber</w:t>
      </w:r>
      <w:r w:rsidR="00B14D92" w:rsidRPr="00FE2AEA">
        <w:rPr>
          <w:lang w:val="en-GB"/>
        </w:rPr>
        <w:t xml:space="preserve"> </w:t>
      </w:r>
      <w:r w:rsidR="0051622F" w:rsidRPr="00FE2AEA">
        <w:rPr>
          <w:lang w:val="en-GB"/>
        </w:rPr>
        <w:t>(</w:t>
      </w:r>
      <w:r w:rsidR="00B14D92" w:rsidRPr="00FE2AEA">
        <w:rPr>
          <w:lang w:val="en-GB"/>
        </w:rPr>
        <w:t>the widely-</w:t>
      </w:r>
      <w:r w:rsidRPr="00FE2AEA">
        <w:rPr>
          <w:lang w:val="en-GB"/>
        </w:rPr>
        <w:t>adopted open</w:t>
      </w:r>
      <w:r w:rsidR="00C22C5B" w:rsidRPr="00FE2AEA">
        <w:rPr>
          <w:lang w:val="en-GB"/>
        </w:rPr>
        <w:t xml:space="preserve"> protocol for instant messaging</w:t>
      </w:r>
      <w:r w:rsidRPr="00B231D6">
        <w:rPr>
          <w:lang w:val="en-GB"/>
        </w:rPr>
        <w:t>) and Hazelcast</w:t>
      </w:r>
      <w:r w:rsidR="00A04C62" w:rsidRPr="00607291">
        <w:rPr>
          <w:rStyle w:val="FootnoteReference"/>
          <w:lang w:val="en-GB"/>
        </w:rPr>
        <w:footnoteReference w:id="5"/>
      </w:r>
      <w:r w:rsidRPr="00607291">
        <w:rPr>
          <w:lang w:val="en-GB"/>
        </w:rPr>
        <w:t xml:space="preserve"> (an open source in-memory data grid for simplified distributed computing</w:t>
      </w:r>
      <w:r w:rsidR="002A4D1D" w:rsidRPr="00607291">
        <w:rPr>
          <w:lang w:val="en-GB"/>
        </w:rPr>
        <w:t xml:space="preserve">, written </w:t>
      </w:r>
      <w:r w:rsidR="002A4D1D" w:rsidRPr="00FE2AEA">
        <w:rPr>
          <w:lang w:val="en-GB"/>
        </w:rPr>
        <w:t>in Java</w:t>
      </w:r>
      <w:r w:rsidRPr="00FE2AEA">
        <w:rPr>
          <w:lang w:val="en-GB"/>
        </w:rPr>
        <w:t>) mean that the framework can use several different protocols across wider networks for communicating messages to each other.</w:t>
      </w:r>
    </w:p>
    <w:p w14:paraId="19B87A96" w14:textId="77777777" w:rsidR="005D0EF0" w:rsidRPr="00607291" w:rsidRDefault="005D0EF0" w:rsidP="005D0EF0">
      <w:pPr>
        <w:jc w:val="both"/>
        <w:rPr>
          <w:lang w:val="en-GB"/>
        </w:rPr>
      </w:pPr>
    </w:p>
    <w:p w14:paraId="55438630" w14:textId="77777777" w:rsidR="00EB74E8" w:rsidRPr="00607291" w:rsidRDefault="005D0EF0" w:rsidP="005D0EF0">
      <w:pPr>
        <w:jc w:val="both"/>
        <w:rPr>
          <w:lang w:val="en-GB"/>
        </w:rPr>
      </w:pPr>
      <w:r w:rsidRPr="00607291">
        <w:rPr>
          <w:lang w:val="en-GB"/>
        </w:rPr>
        <w:t xml:space="preserve">However, there are some network features that are solely limited to LAN; an example of this is how media content is transferred between instances of the framework. The framework uses a shared network location as a form of cache, which was beneficial in the past as it was simple to implement and gave teachers a single location to collect the </w:t>
      </w:r>
      <w:r w:rsidR="001F5FF7" w:rsidRPr="00607291">
        <w:rPr>
          <w:lang w:val="en-GB"/>
        </w:rPr>
        <w:t>fi</w:t>
      </w:r>
      <w:r w:rsidRPr="00607291">
        <w:rPr>
          <w:lang w:val="en-GB"/>
        </w:rPr>
        <w:t xml:space="preserve">les used in a lesson for use in future lessons. </w:t>
      </w:r>
      <w:r w:rsidR="00EB74E8" w:rsidRPr="00607291">
        <w:rPr>
          <w:lang w:val="en-GB"/>
        </w:rPr>
        <w:t xml:space="preserve">The </w:t>
      </w:r>
      <w:r w:rsidR="00EB74E8" w:rsidRPr="00607291">
        <w:rPr>
          <w:i/>
          <w:lang w:val="en-GB"/>
        </w:rPr>
        <w:t xml:space="preserve">Mysteries </w:t>
      </w:r>
      <w:r w:rsidR="00EB74E8" w:rsidRPr="00607291">
        <w:rPr>
          <w:lang w:val="en-GB"/>
        </w:rPr>
        <w:t>app only sends data when first discovering other instances of the app and when a content transfer occurs. The first time any content is sent it is moved to the shared area on the network; afterwards, all subsequent transfers point back to the same item in the shared area, treating it like a cache.</w:t>
      </w:r>
    </w:p>
    <w:p w14:paraId="1A7FB409" w14:textId="77777777" w:rsidR="00EB74E8" w:rsidRPr="00607291" w:rsidRDefault="00EB74E8" w:rsidP="005D0EF0">
      <w:pPr>
        <w:jc w:val="both"/>
        <w:rPr>
          <w:lang w:val="en-GB"/>
        </w:rPr>
      </w:pPr>
    </w:p>
    <w:p w14:paraId="302A7385" w14:textId="77777777" w:rsidR="005D0EF0" w:rsidRPr="00607291" w:rsidRDefault="005D0EF0" w:rsidP="005D0EF0">
      <w:pPr>
        <w:jc w:val="both"/>
        <w:rPr>
          <w:lang w:val="en-GB"/>
        </w:rPr>
      </w:pPr>
      <w:r w:rsidRPr="00607291">
        <w:rPr>
          <w:lang w:val="en-GB"/>
        </w:rPr>
        <w:t xml:space="preserve">The secure use of a shared network location across a wider network, such as the internet, is inadvisable without precautions due to data security and latency of such a technique. It was therefore a requirement that some development work took place prior to the trial taking place to allow the framework, or at least the app used, to </w:t>
      </w:r>
      <w:r w:rsidRPr="00607291">
        <w:rPr>
          <w:lang w:val="en-GB"/>
        </w:rPr>
        <w:lastRenderedPageBreak/>
        <w:t>function over the internet as the two locations used would not be able to share a typical LAN.</w:t>
      </w:r>
    </w:p>
    <w:p w14:paraId="679E7C45" w14:textId="77777777" w:rsidR="005D0EF0" w:rsidRPr="00607291" w:rsidRDefault="005D0EF0" w:rsidP="00DE52CB">
      <w:pPr>
        <w:jc w:val="both"/>
        <w:rPr>
          <w:lang w:val="en-GB"/>
        </w:rPr>
      </w:pPr>
    </w:p>
    <w:p w14:paraId="461263CB" w14:textId="77777777" w:rsidR="005D0EF0" w:rsidRPr="00607291" w:rsidRDefault="005D0EF0" w:rsidP="005D0EF0">
      <w:pPr>
        <w:pStyle w:val="ListParagraph"/>
        <w:numPr>
          <w:ilvl w:val="2"/>
          <w:numId w:val="3"/>
        </w:numPr>
        <w:jc w:val="both"/>
        <w:rPr>
          <w:rFonts w:ascii="Arial" w:hAnsi="Arial" w:cs="Arial"/>
          <w:b/>
          <w:sz w:val="22"/>
          <w:szCs w:val="22"/>
          <w:lang w:val="en-GB"/>
        </w:rPr>
      </w:pPr>
      <w:r w:rsidRPr="00607291">
        <w:rPr>
          <w:rFonts w:ascii="Arial" w:hAnsi="Arial" w:cs="Arial"/>
          <w:b/>
          <w:sz w:val="22"/>
          <w:szCs w:val="22"/>
          <w:lang w:val="en-GB"/>
        </w:rPr>
        <w:t>Virtual Private Networking</w:t>
      </w:r>
    </w:p>
    <w:p w14:paraId="4A8B3ED5" w14:textId="77777777" w:rsidR="005D0EF0" w:rsidRPr="00607291" w:rsidRDefault="005D0EF0" w:rsidP="00DE52CB">
      <w:pPr>
        <w:jc w:val="both"/>
        <w:rPr>
          <w:lang w:val="en-GB"/>
        </w:rPr>
      </w:pPr>
    </w:p>
    <w:p w14:paraId="5AF65448" w14:textId="77777777" w:rsidR="00807A52" w:rsidRPr="00607291" w:rsidRDefault="00D43625" w:rsidP="00807A52">
      <w:pPr>
        <w:jc w:val="both"/>
        <w:rPr>
          <w:rFonts w:asciiTheme="minorHAnsi" w:eastAsia="Arial" w:hAnsiTheme="minorHAnsi" w:cs="Arial"/>
          <w:szCs w:val="24"/>
          <w:lang w:val="en-GB" w:eastAsia="en-GB"/>
        </w:rPr>
      </w:pPr>
      <w:r w:rsidRPr="00607291">
        <w:rPr>
          <w:lang w:val="en-GB"/>
        </w:rPr>
        <w:t xml:space="preserve">As many of </w:t>
      </w:r>
      <w:r w:rsidRPr="00607291">
        <w:rPr>
          <w:i/>
          <w:lang w:val="en-GB"/>
        </w:rPr>
        <w:t>SynergyNet</w:t>
      </w:r>
      <w:r w:rsidRPr="00607291">
        <w:rPr>
          <w:lang w:val="en-GB"/>
        </w:rPr>
        <w:t xml:space="preserve">’s networking features (including the network flick gesture) are dependent on the devices being on the same local network, when moving to working with different locations and networks there are a number of technical issues to identify and overcome, especially working in educational environments. It became apparent that the most effective approach would be to emulate a </w:t>
      </w:r>
      <w:r w:rsidR="005D0EF0" w:rsidRPr="00607291">
        <w:rPr>
          <w:lang w:val="en-GB"/>
        </w:rPr>
        <w:t xml:space="preserve">LAN </w:t>
      </w:r>
      <w:r w:rsidRPr="00607291">
        <w:rPr>
          <w:lang w:val="en-GB"/>
        </w:rPr>
        <w:t>across a wider network (i.e. the internet). This solution was decided upon as supporting direct communication across the internet would have required several of the framework’s key networking features to be completely re-engineered, which was not feasible in the time-frame of the study</w:t>
      </w:r>
      <w:del w:id="70" w:author="Tom Crick" w:date="2017-01-13T22:34:00Z">
        <w:r w:rsidRPr="00607291" w:rsidDel="00736BFE">
          <w:rPr>
            <w:lang w:val="en-GB"/>
          </w:rPr>
          <w:delText>,</w:delText>
        </w:r>
      </w:del>
      <w:r w:rsidRPr="00607291">
        <w:rPr>
          <w:lang w:val="en-GB"/>
        </w:rPr>
        <w:t>.</w:t>
      </w:r>
    </w:p>
    <w:p w14:paraId="370C455E" w14:textId="77777777" w:rsidR="00807A52" w:rsidRPr="00607291" w:rsidRDefault="00807A52" w:rsidP="00807A52">
      <w:pPr>
        <w:jc w:val="both"/>
        <w:rPr>
          <w:rFonts w:asciiTheme="minorHAnsi" w:eastAsia="Arial" w:hAnsiTheme="minorHAnsi" w:cs="Arial"/>
          <w:szCs w:val="24"/>
          <w:lang w:val="en-GB" w:eastAsia="en-GB"/>
        </w:rPr>
      </w:pPr>
    </w:p>
    <w:p w14:paraId="6CCE009C" w14:textId="3044383F" w:rsidR="001F5FF7" w:rsidRPr="00607291" w:rsidRDefault="001F5FF7" w:rsidP="00807A52">
      <w:pPr>
        <w:jc w:val="both"/>
        <w:rPr>
          <w:lang w:val="en-GB"/>
        </w:rPr>
      </w:pPr>
      <w:r w:rsidRPr="00607291">
        <w:rPr>
          <w:lang w:val="en-GB"/>
        </w:rPr>
        <w:t>T</w:t>
      </w:r>
      <w:r w:rsidR="00807A52" w:rsidRPr="00607291">
        <w:rPr>
          <w:lang w:val="en-GB"/>
        </w:rPr>
        <w:t xml:space="preserve">he most effective way to emulate a LAN in this type of environment was to utilise a virtual private network (VPN), allowing many of the features of a local network that </w:t>
      </w:r>
      <w:r w:rsidR="00807A52" w:rsidRPr="00607291">
        <w:rPr>
          <w:i/>
          <w:lang w:val="en-GB"/>
        </w:rPr>
        <w:t>SynergyNet</w:t>
      </w:r>
      <w:r w:rsidR="00807A52" w:rsidRPr="00607291">
        <w:rPr>
          <w:lang w:val="en-GB"/>
        </w:rPr>
        <w:t xml:space="preserve"> relies on (such as shared folders), whilst still communicating across the wider internet. Though </w:t>
      </w:r>
      <w:r w:rsidR="004031A7" w:rsidRPr="00607291">
        <w:rPr>
          <w:lang w:val="en-GB"/>
        </w:rPr>
        <w:t>various</w:t>
      </w:r>
      <w:r w:rsidR="00807A52" w:rsidRPr="00607291">
        <w:rPr>
          <w:lang w:val="en-GB"/>
        </w:rPr>
        <w:t xml:space="preserve"> VPN solutions are available</w:t>
      </w:r>
      <w:r w:rsidR="000401D3" w:rsidRPr="00607291">
        <w:rPr>
          <w:lang w:val="en-GB"/>
        </w:rPr>
        <w:t xml:space="preserve"> – both free and p</w:t>
      </w:r>
      <w:r w:rsidR="000401D3" w:rsidRPr="00787A89">
        <w:rPr>
          <w:lang w:val="en-GB"/>
        </w:rPr>
        <w:t>aid-for</w:t>
      </w:r>
      <w:r w:rsidR="008E1A0F" w:rsidRPr="00607291">
        <w:rPr>
          <w:lang w:val="en-GB"/>
        </w:rPr>
        <w:t xml:space="preserve"> services</w:t>
      </w:r>
      <w:r w:rsidR="000401D3" w:rsidRPr="00607291">
        <w:rPr>
          <w:lang w:val="en-GB"/>
        </w:rPr>
        <w:t xml:space="preserve"> -- </w:t>
      </w:r>
      <w:r w:rsidR="00807A52" w:rsidRPr="00607291">
        <w:rPr>
          <w:lang w:val="en-GB"/>
        </w:rPr>
        <w:t>Zero-Tier</w:t>
      </w:r>
      <w:r w:rsidR="00BD5764" w:rsidRPr="00607291">
        <w:rPr>
          <w:rStyle w:val="FootnoteReference"/>
          <w:lang w:val="en-GB"/>
        </w:rPr>
        <w:footnoteReference w:id="6"/>
      </w:r>
      <w:r w:rsidR="00807A52" w:rsidRPr="00607291">
        <w:rPr>
          <w:lang w:val="en-GB"/>
        </w:rPr>
        <w:t xml:space="preserve"> was selected to provide network virtualisation services. This low-cost VPN solution </w:t>
      </w:r>
      <w:r w:rsidRPr="00607291">
        <w:rPr>
          <w:lang w:val="en-GB"/>
        </w:rPr>
        <w:t>was able to</w:t>
      </w:r>
      <w:r w:rsidR="00807A52" w:rsidRPr="00607291">
        <w:rPr>
          <w:lang w:val="en-GB"/>
        </w:rPr>
        <w:t xml:space="preserve"> support the </w:t>
      </w:r>
      <w:r w:rsidRPr="00FE2AEA">
        <w:rPr>
          <w:lang w:val="en-GB"/>
        </w:rPr>
        <w:t>necessary</w:t>
      </w:r>
      <w:r w:rsidR="00807A52" w:rsidRPr="00FE2AEA">
        <w:rPr>
          <w:lang w:val="en-GB"/>
        </w:rPr>
        <w:t xml:space="preserve"> networking features over the internet. </w:t>
      </w:r>
      <w:r w:rsidRPr="00FE2AEA">
        <w:rPr>
          <w:lang w:val="en-GB"/>
        </w:rPr>
        <w:t>As</w:t>
      </w:r>
      <w:r w:rsidR="00807A52" w:rsidRPr="00FE2AEA">
        <w:rPr>
          <w:lang w:val="en-GB"/>
        </w:rPr>
        <w:t xml:space="preserve"> only two table</w:t>
      </w:r>
      <w:r w:rsidR="002455CB" w:rsidRPr="00FE2AEA">
        <w:rPr>
          <w:lang w:val="en-GB"/>
        </w:rPr>
        <w:t>-</w:t>
      </w:r>
      <w:r w:rsidR="00807A52" w:rsidRPr="00FE2AEA">
        <w:rPr>
          <w:lang w:val="en-GB"/>
        </w:rPr>
        <w:t>top machines were required to be connected to the same network in the trial (i.e</w:t>
      </w:r>
      <w:r w:rsidR="00807A52" w:rsidRPr="00B231D6">
        <w:rPr>
          <w:lang w:val="en-GB"/>
        </w:rPr>
        <w:t>. one t</w:t>
      </w:r>
      <w:r w:rsidR="002455CB" w:rsidRPr="00B231D6">
        <w:rPr>
          <w:lang w:val="en-GB"/>
        </w:rPr>
        <w:t>ouch</w:t>
      </w:r>
      <w:r w:rsidR="00807A52" w:rsidRPr="00B231D6">
        <w:rPr>
          <w:lang w:val="en-GB"/>
        </w:rPr>
        <w:t xml:space="preserve">screen table-top interface for each site), it was not necessary to use </w:t>
      </w:r>
      <w:r w:rsidRPr="00607291">
        <w:rPr>
          <w:lang w:val="en-GB"/>
        </w:rPr>
        <w:t xml:space="preserve">a more </w:t>
      </w:r>
      <w:r w:rsidR="00807A52" w:rsidRPr="00607291">
        <w:rPr>
          <w:lang w:val="en-GB"/>
        </w:rPr>
        <w:t xml:space="preserve">feature-rich VPN. The tablets used in the trial for the </w:t>
      </w:r>
      <w:r w:rsidRPr="00607291">
        <w:rPr>
          <w:lang w:val="en-GB"/>
        </w:rPr>
        <w:t>Skype</w:t>
      </w:r>
      <w:r w:rsidR="00807A52" w:rsidRPr="00607291">
        <w:rPr>
          <w:lang w:val="en-GB"/>
        </w:rPr>
        <w:t xml:space="preserve"> did not need to be on the same network as the table-top interfaces and could function over the internet. </w:t>
      </w:r>
      <w:r w:rsidRPr="00607291">
        <w:rPr>
          <w:lang w:val="en-GB"/>
        </w:rPr>
        <w:t>Given the sensitivity of the settings and the participants</w:t>
      </w:r>
      <w:r w:rsidR="00807A52" w:rsidRPr="00607291">
        <w:rPr>
          <w:lang w:val="en-GB"/>
        </w:rPr>
        <w:t xml:space="preserve"> security of the connection</w:t>
      </w:r>
      <w:r w:rsidRPr="00607291">
        <w:rPr>
          <w:lang w:val="en-GB"/>
        </w:rPr>
        <w:t xml:space="preserve"> was a major consideration. A</w:t>
      </w:r>
      <w:r w:rsidR="00807A52" w:rsidRPr="00607291">
        <w:rPr>
          <w:lang w:val="en-GB"/>
        </w:rPr>
        <w:t xml:space="preserve">lthough Zero-Tier may not be as provably secure as other VPN options (for example, </w:t>
      </w:r>
      <w:ins w:id="71" w:author="James McNaughton" w:date="2017-01-13T13:26:00Z">
        <w:r w:rsidR="00787A89">
          <w:rPr>
            <w:lang w:val="en-GB"/>
          </w:rPr>
          <w:t xml:space="preserve">those </w:t>
        </w:r>
      </w:ins>
      <w:r w:rsidR="00807A52" w:rsidRPr="00787A89">
        <w:rPr>
          <w:lang w:val="en-GB"/>
        </w:rPr>
        <w:t>that guarantee anonymity with no logging), the trial did no</w:t>
      </w:r>
      <w:r w:rsidR="00807A52" w:rsidRPr="00607291">
        <w:rPr>
          <w:lang w:val="en-GB"/>
        </w:rPr>
        <w:t>t involve any private data being transmitted between the two sites so this was discounted for the trial.</w:t>
      </w:r>
    </w:p>
    <w:p w14:paraId="35FA5C3B" w14:textId="77777777" w:rsidR="00EB74E8" w:rsidRPr="00607291" w:rsidRDefault="00EB74E8" w:rsidP="00807A52">
      <w:pPr>
        <w:jc w:val="both"/>
        <w:rPr>
          <w:lang w:val="en-GB"/>
        </w:rPr>
      </w:pPr>
    </w:p>
    <w:p w14:paraId="60B10B23" w14:textId="77777777" w:rsidR="001F5FF7" w:rsidRPr="00607291" w:rsidRDefault="001F5FF7" w:rsidP="001F5FF7">
      <w:pPr>
        <w:pStyle w:val="heading20"/>
        <w:rPr>
          <w:lang w:val="en-GB"/>
        </w:rPr>
      </w:pPr>
      <w:r w:rsidRPr="00607291">
        <w:rPr>
          <w:lang w:val="en-GB"/>
        </w:rPr>
        <w:lastRenderedPageBreak/>
        <w:t>3.2.3 School Security</w:t>
      </w:r>
    </w:p>
    <w:p w14:paraId="03053767" w14:textId="77777777" w:rsidR="00807A52" w:rsidRPr="00607291" w:rsidRDefault="00807A52" w:rsidP="00807A52">
      <w:pPr>
        <w:jc w:val="both"/>
        <w:rPr>
          <w:lang w:val="en-GB"/>
        </w:rPr>
      </w:pPr>
    </w:p>
    <w:p w14:paraId="7A2B1D4B" w14:textId="77777777" w:rsidR="001F5FF7" w:rsidRPr="00607291" w:rsidRDefault="00807A52" w:rsidP="00807A52">
      <w:pPr>
        <w:jc w:val="both"/>
        <w:rPr>
          <w:lang w:val="en-GB"/>
        </w:rPr>
      </w:pPr>
      <w:r w:rsidRPr="00607291">
        <w:rPr>
          <w:lang w:val="en-GB"/>
        </w:rPr>
        <w:t>An unexpected problem was</w:t>
      </w:r>
      <w:del w:id="72" w:author="James McNaughton" w:date="2017-01-13T13:00:00Z">
        <w:r w:rsidRPr="00607291" w:rsidDel="00C97011">
          <w:rPr>
            <w:lang w:val="en-GB"/>
          </w:rPr>
          <w:delText>,</w:delText>
        </w:r>
      </w:del>
      <w:r w:rsidRPr="00607291">
        <w:rPr>
          <w:lang w:val="en-GB"/>
        </w:rPr>
        <w:t xml:space="preserve"> encountered with the use of Zero-Tier on the school networks. It was originally intended that all devices used in the trial could be connected to the internet via the schools' own network infrastructure as both the tablets and table-top interfaces are capable of using wireless connections. However, during preparation for the trial it was discovered that the firewalls at both of the schools were explicitly blocking outbound VPN traffic relating to Zero-Tier. The use of the Zero-Tier VPN had previously been tested in environments with strict firewall policies (e.g. university networks) and had operated as expected; however, it appears that the school firewalls were locked down much more than anticipated, with extremely limited outbound connections allowed through the firewall. </w:t>
      </w:r>
    </w:p>
    <w:p w14:paraId="630FACE6" w14:textId="77777777" w:rsidR="001F5FF7" w:rsidRPr="00607291" w:rsidRDefault="001F5FF7" w:rsidP="00807A52">
      <w:pPr>
        <w:jc w:val="both"/>
        <w:rPr>
          <w:lang w:val="en-GB"/>
        </w:rPr>
      </w:pPr>
    </w:p>
    <w:p w14:paraId="6B68DEA0" w14:textId="77777777" w:rsidR="00807A52" w:rsidRPr="00607291" w:rsidRDefault="00807A52" w:rsidP="00807A52">
      <w:pPr>
        <w:jc w:val="both"/>
        <w:rPr>
          <w:lang w:val="en-GB"/>
        </w:rPr>
      </w:pPr>
      <w:r w:rsidRPr="00607291">
        <w:rPr>
          <w:lang w:val="en-GB"/>
        </w:rPr>
        <w:t>While this has been a known issue in the past, especially due to e-safety concerns and wider protection issues in a school environment, there has been a concerted effort for local education authorities not to indiscriminately “block and lock” networks without justification</w:t>
      </w:r>
      <w:r w:rsidR="00C6396D" w:rsidRPr="00607291">
        <w:rPr>
          <w:lang w:val="en-GB"/>
        </w:rPr>
        <w:t>, especially in Wales (Welsh Government, 2015)</w:t>
      </w:r>
      <w:r w:rsidRPr="00607291">
        <w:rPr>
          <w:lang w:val="en-GB"/>
        </w:rPr>
        <w:t xml:space="preserve">. This meant that </w:t>
      </w:r>
      <w:r w:rsidRPr="00607291">
        <w:rPr>
          <w:i/>
          <w:lang w:val="en-GB"/>
        </w:rPr>
        <w:t>SynergyNet</w:t>
      </w:r>
      <w:r w:rsidRPr="00607291">
        <w:rPr>
          <w:lang w:val="en-GB"/>
        </w:rPr>
        <w:t xml:space="preserve"> could not operate when connected to the Zero-Tier VPN through the schools’ networks. Whilst adding exceptions to the firewalls would have allowed the VPN connections to function correctly, this was not feasible due to administrative issues with approval via the school and local education authority; therefore, an alternative method of connecting to the internet was required.</w:t>
      </w:r>
      <w:r w:rsidR="00EB74E8" w:rsidRPr="00607291">
        <w:rPr>
          <w:lang w:val="en-GB"/>
        </w:rPr>
        <w:t xml:space="preserve"> </w:t>
      </w:r>
    </w:p>
    <w:p w14:paraId="31318F9F" w14:textId="77777777" w:rsidR="004A2026" w:rsidRPr="00607291" w:rsidRDefault="004A2026" w:rsidP="004A2026">
      <w:pPr>
        <w:rPr>
          <w:lang w:val="en-GB"/>
        </w:rPr>
      </w:pPr>
    </w:p>
    <w:p w14:paraId="555F8507" w14:textId="77777777" w:rsidR="00CD3AB8" w:rsidRPr="00FE2AEA" w:rsidRDefault="00EB74E8" w:rsidP="00EB74E8">
      <w:pPr>
        <w:pStyle w:val="heading20"/>
        <w:ind w:left="708"/>
        <w:rPr>
          <w:lang w:val="en-GB"/>
        </w:rPr>
      </w:pPr>
      <w:r w:rsidRPr="00FE2AEA">
        <w:rPr>
          <w:lang w:val="en-GB"/>
        </w:rPr>
        <w:t xml:space="preserve">3.2.4 </w:t>
      </w:r>
      <w:r w:rsidR="00C330B1" w:rsidRPr="00FE2AEA">
        <w:rPr>
          <w:lang w:val="en-GB"/>
        </w:rPr>
        <w:t>Mobile Networking and Connectivity</w:t>
      </w:r>
    </w:p>
    <w:p w14:paraId="644D73AE" w14:textId="77777777" w:rsidR="00FF3953" w:rsidRDefault="000F22AD" w:rsidP="000F22AD">
      <w:pPr>
        <w:jc w:val="both"/>
        <w:rPr>
          <w:ins w:id="73" w:author="James McNaughton" w:date="2017-01-13T13:29:00Z"/>
          <w:lang w:val="en-GB"/>
        </w:rPr>
      </w:pPr>
      <w:r w:rsidRPr="00607291">
        <w:rPr>
          <w:lang w:val="en-GB"/>
        </w:rPr>
        <w:t>Due to these permission issues with the schools' own network infrastructure, an alternative method of connecting to the internet that would allow the table-top interfaces to function was identified using pay-as-you go 4G mobile dongles. These could be connected via USB to the two table-tops to allow them to connect to the internet through a relatively fast mobile connection. However, due to the geographical locations of each school, it proved difficult to find acceptable coverage using a single mobile netwo</w:t>
      </w:r>
      <w:r w:rsidRPr="00FE2AEA">
        <w:rPr>
          <w:lang w:val="en-GB"/>
        </w:rPr>
        <w:t xml:space="preserve">rk, so the interfaces at both sites were connected to the internet via two different 4G providers. This had no noticeable </w:t>
      </w:r>
      <w:r w:rsidRPr="00FE2AEA">
        <w:rPr>
          <w:lang w:val="en-GB"/>
        </w:rPr>
        <w:lastRenderedPageBreak/>
        <w:t xml:space="preserve">impact or latency on the connection and allowed the instances of </w:t>
      </w:r>
      <w:r w:rsidRPr="00B231D6">
        <w:rPr>
          <w:i/>
          <w:lang w:val="en-GB"/>
        </w:rPr>
        <w:t>SynergyNet</w:t>
      </w:r>
      <w:r w:rsidRPr="00B231D6">
        <w:rPr>
          <w:lang w:val="en-GB"/>
        </w:rPr>
        <w:t xml:space="preserve"> on both table-tops to interact quickly and with minimal da</w:t>
      </w:r>
      <w:r w:rsidRPr="00607291">
        <w:rPr>
          <w:lang w:val="en-GB"/>
        </w:rPr>
        <w:t>ta loss (for example, there were no noticeable instances of failed transmissions of messages between the instances would result in flicked items never arriving on their target device).</w:t>
      </w:r>
    </w:p>
    <w:p w14:paraId="4C7F3535" w14:textId="0A5BC909" w:rsidR="000F22AD" w:rsidRPr="00FF3953" w:rsidRDefault="000F22AD" w:rsidP="000F22AD">
      <w:pPr>
        <w:jc w:val="both"/>
        <w:rPr>
          <w:lang w:val="en-GB"/>
        </w:rPr>
      </w:pPr>
      <w:r w:rsidRPr="00FF3953">
        <w:rPr>
          <w:lang w:val="en-GB"/>
        </w:rPr>
        <w:t xml:space="preserve"> </w:t>
      </w:r>
    </w:p>
    <w:p w14:paraId="47292006" w14:textId="77777777" w:rsidR="000F22AD" w:rsidRPr="00607291" w:rsidRDefault="00EB74E8" w:rsidP="000F22AD">
      <w:pPr>
        <w:jc w:val="both"/>
        <w:rPr>
          <w:lang w:val="en-GB"/>
        </w:rPr>
      </w:pPr>
      <w:r w:rsidRPr="00607291">
        <w:rPr>
          <w:lang w:val="en-GB"/>
        </w:rPr>
        <w:t>A</w:t>
      </w:r>
      <w:r w:rsidR="000F22AD" w:rsidRPr="00607291">
        <w:rPr>
          <w:lang w:val="en-GB"/>
        </w:rPr>
        <w:t xml:space="preserve"> 4G mobile connection may not be as secure as using the wired school network</w:t>
      </w:r>
      <w:r w:rsidRPr="00607291">
        <w:rPr>
          <w:lang w:val="en-GB"/>
        </w:rPr>
        <w:t xml:space="preserve">. However, </w:t>
      </w:r>
      <w:r w:rsidR="000F22AD" w:rsidRPr="00607291">
        <w:rPr>
          <w:lang w:val="en-GB"/>
        </w:rPr>
        <w:t xml:space="preserve">data to and from the VPN was end-to-end encrypted ensuring it would be secure; furthermore, </w:t>
      </w:r>
      <w:r w:rsidRPr="00607291">
        <w:rPr>
          <w:lang w:val="en-GB"/>
        </w:rPr>
        <w:t xml:space="preserve">task design ensured </w:t>
      </w:r>
      <w:r w:rsidR="000F22AD" w:rsidRPr="00607291">
        <w:rPr>
          <w:lang w:val="en-GB"/>
        </w:rPr>
        <w:t>no sensitive or personal data was transmitted between the tables.</w:t>
      </w:r>
    </w:p>
    <w:p w14:paraId="0FBE63FE" w14:textId="77777777" w:rsidR="008F1DD0" w:rsidRPr="00FE2AEA" w:rsidRDefault="008F1DD0" w:rsidP="008F1DD0">
      <w:pPr>
        <w:rPr>
          <w:lang w:val="en-GB"/>
        </w:rPr>
      </w:pPr>
    </w:p>
    <w:p w14:paraId="160ECAA3" w14:textId="77777777" w:rsidR="00AF5C29" w:rsidRPr="00FE2AEA" w:rsidRDefault="00F172C7" w:rsidP="00F172C7">
      <w:pPr>
        <w:pStyle w:val="heading20"/>
        <w:ind w:left="360"/>
        <w:rPr>
          <w:lang w:val="en-GB"/>
        </w:rPr>
      </w:pPr>
      <w:r w:rsidRPr="00FE2AEA">
        <w:rPr>
          <w:lang w:val="en-GB"/>
        </w:rPr>
        <w:t xml:space="preserve">3.2.5 </w:t>
      </w:r>
      <w:r w:rsidR="00AF5C29" w:rsidRPr="00FE2AEA">
        <w:rPr>
          <w:lang w:val="en-GB"/>
        </w:rPr>
        <w:t>Multi-Casting</w:t>
      </w:r>
    </w:p>
    <w:p w14:paraId="50808E01" w14:textId="239FB722" w:rsidR="00B14D92" w:rsidRPr="00FE2AEA" w:rsidRDefault="00B14D92" w:rsidP="00B14D92">
      <w:pPr>
        <w:jc w:val="both"/>
        <w:rPr>
          <w:lang w:val="en-GB"/>
        </w:rPr>
      </w:pPr>
      <w:r w:rsidRPr="00607291">
        <w:rPr>
          <w:lang w:val="en-GB"/>
        </w:rPr>
        <w:t xml:space="preserve">Prior to the current project, </w:t>
      </w:r>
      <w:r w:rsidRPr="00607291">
        <w:rPr>
          <w:i/>
          <w:lang w:val="en-GB"/>
        </w:rPr>
        <w:t>SynergyNet</w:t>
      </w:r>
      <w:r w:rsidRPr="00607291">
        <w:rPr>
          <w:lang w:val="en-GB"/>
        </w:rPr>
        <w:t xml:space="preserve"> had used multicast service discovery as a method of automatically finding other running instances of the framework on a network. However, many VPNs do not support the User Datagram Protocol (UDP) that </w:t>
      </w:r>
      <w:r w:rsidRPr="00607291">
        <w:rPr>
          <w:i/>
          <w:lang w:val="en-GB"/>
        </w:rPr>
        <w:t>SynergyNet</w:t>
      </w:r>
      <w:r w:rsidRPr="00607291">
        <w:rPr>
          <w:lang w:val="en-GB"/>
        </w:rPr>
        <w:t xml:space="preserve"> employs. Thus, to accommodate this constraint, the framework was modified to work purely through the more widely supported Transmission Control Protocol (TCP). This change meant that </w:t>
      </w:r>
      <w:r w:rsidRPr="00FE2AEA">
        <w:rPr>
          <w:i/>
          <w:lang w:val="en-GB"/>
        </w:rPr>
        <w:t>SynergyNet</w:t>
      </w:r>
      <w:r w:rsidRPr="00FE2AEA">
        <w:rPr>
          <w:lang w:val="en-GB"/>
        </w:rPr>
        <w:t xml:space="preserve"> could no longer automatically detect other instances using multicast service discovery</w:t>
      </w:r>
      <w:ins w:id="74" w:author="James McNaughton" w:date="2017-01-13T13:06:00Z">
        <w:r w:rsidR="00607291">
          <w:rPr>
            <w:lang w:val="en-GB"/>
          </w:rPr>
          <w:t>.</w:t>
        </w:r>
      </w:ins>
      <w:del w:id="75" w:author="James McNaughton" w:date="2017-01-13T13:06:00Z">
        <w:r w:rsidRPr="00607291" w:rsidDel="00607291">
          <w:rPr>
            <w:lang w:val="en-GB"/>
          </w:rPr>
          <w:delText>;</w:delText>
        </w:r>
      </w:del>
      <w:r w:rsidRPr="00607291">
        <w:rPr>
          <w:lang w:val="en-GB"/>
        </w:rPr>
        <w:t xml:space="preserve"> </w:t>
      </w:r>
      <w:r w:rsidR="00F172C7" w:rsidRPr="00607291">
        <w:rPr>
          <w:lang w:val="en-GB"/>
        </w:rPr>
        <w:t>T</w:t>
      </w:r>
      <w:r w:rsidRPr="00607291">
        <w:rPr>
          <w:lang w:val="en-GB"/>
        </w:rPr>
        <w:t>herefore</w:t>
      </w:r>
      <w:ins w:id="76" w:author="James McNaughton" w:date="2017-01-13T13:06:00Z">
        <w:r w:rsidR="00607291">
          <w:rPr>
            <w:lang w:val="en-GB"/>
          </w:rPr>
          <w:t>,</w:t>
        </w:r>
      </w:ins>
      <w:del w:id="77" w:author="James McNaughton" w:date="2017-01-13T13:06:00Z">
        <w:r w:rsidRPr="00607291" w:rsidDel="00607291">
          <w:rPr>
            <w:lang w:val="en-GB"/>
          </w:rPr>
          <w:delText>,</w:delText>
        </w:r>
      </w:del>
      <w:r w:rsidRPr="00607291">
        <w:rPr>
          <w:lang w:val="en-GB"/>
        </w:rPr>
        <w:t xml:space="preserve"> at least one instance would need to be informed of the IP address of the other instance. To support this new functionality, a user interface was developed which allowed for the user to identify participating device's IPs on the network. This update was initially a change at the app level but has since been integrated into the framework so that all apps on the latest version of </w:t>
      </w:r>
      <w:r w:rsidRPr="00FE2AEA">
        <w:rPr>
          <w:i/>
          <w:lang w:val="en-GB"/>
        </w:rPr>
        <w:t>SynergyNet</w:t>
      </w:r>
      <w:r w:rsidRPr="00FE2AEA">
        <w:rPr>
          <w:lang w:val="en-GB"/>
        </w:rPr>
        <w:t xml:space="preserve"> </w:t>
      </w:r>
      <w:r w:rsidR="001F506A" w:rsidRPr="00FE2AEA">
        <w:rPr>
          <w:lang w:val="en-GB"/>
        </w:rPr>
        <w:t>(Mercier, 2014)</w:t>
      </w:r>
      <w:r w:rsidRPr="00FE2AEA">
        <w:rPr>
          <w:lang w:val="en-GB"/>
        </w:rPr>
        <w:t xml:space="preserve"> can work over VPNs </w:t>
      </w:r>
      <w:r w:rsidR="00F172C7" w:rsidRPr="00FE2AEA">
        <w:rPr>
          <w:lang w:val="en-GB"/>
        </w:rPr>
        <w:t>more easily</w:t>
      </w:r>
      <w:r w:rsidRPr="00FE2AEA">
        <w:rPr>
          <w:lang w:val="en-GB"/>
        </w:rPr>
        <w:t>.</w:t>
      </w:r>
    </w:p>
    <w:p w14:paraId="6ED49E71" w14:textId="77777777" w:rsidR="004A2026" w:rsidRPr="00FE2AEA" w:rsidRDefault="004A2026" w:rsidP="008F1DD0">
      <w:pPr>
        <w:rPr>
          <w:lang w:val="en-GB"/>
        </w:rPr>
      </w:pPr>
    </w:p>
    <w:p w14:paraId="6DCF4C56" w14:textId="77777777" w:rsidR="007D778D" w:rsidRPr="00FE2AEA" w:rsidRDefault="007D778D" w:rsidP="007D778D">
      <w:pPr>
        <w:pStyle w:val="heading20"/>
        <w:numPr>
          <w:ilvl w:val="1"/>
          <w:numId w:val="3"/>
        </w:numPr>
        <w:rPr>
          <w:lang w:val="en-GB"/>
        </w:rPr>
      </w:pPr>
      <w:r w:rsidRPr="00FE2AEA">
        <w:rPr>
          <w:lang w:val="en-GB"/>
        </w:rPr>
        <w:t>Content Transfer Behaviour</w:t>
      </w:r>
    </w:p>
    <w:p w14:paraId="44B05FAD" w14:textId="77777777" w:rsidR="008F7AFD" w:rsidRPr="00FE2AEA" w:rsidRDefault="008F7AFD" w:rsidP="008F7AFD">
      <w:pPr>
        <w:rPr>
          <w:lang w:val="en-GB"/>
        </w:rPr>
      </w:pPr>
      <w:r w:rsidRPr="00FE2AEA">
        <w:rPr>
          <w:lang w:val="en-GB"/>
        </w:rPr>
        <w:t xml:space="preserve">The tablet computer showing each group of participants the other group via Skype was placed on the long table edge opposite to them. The tables were configured so that flicking items towards the tablet (and therefore the other group ‘facing’ them) would transfer these items to the remote table. This was achieved by configuring the tables so that they were virtually positioned next to each other, with the sides on which the tablets were placed being parallel to each other. This meant each </w:t>
      </w:r>
      <w:r w:rsidRPr="00FE2AEA">
        <w:rPr>
          <w:lang w:val="en-GB"/>
        </w:rPr>
        <w:lastRenderedPageBreak/>
        <w:t xml:space="preserve">table operated as if the other was co-located with it. With students passing items towards their ‘window’ to the other team, the metaphor of physically pushing items towards another interfaces was maintained. </w:t>
      </w:r>
    </w:p>
    <w:p w14:paraId="3D5340FF" w14:textId="77777777" w:rsidR="008F7AFD" w:rsidRPr="00FE2AEA" w:rsidRDefault="008F7AFD" w:rsidP="008F7AFD">
      <w:pPr>
        <w:rPr>
          <w:lang w:val="en-GB"/>
        </w:rPr>
      </w:pPr>
    </w:p>
    <w:p w14:paraId="3DF1459D" w14:textId="77777777" w:rsidR="008F7AFD" w:rsidRPr="00FE2AEA" w:rsidRDefault="008F7AFD" w:rsidP="008F7AFD">
      <w:pPr>
        <w:rPr>
          <w:lang w:val="en-GB"/>
        </w:rPr>
      </w:pPr>
      <w:r w:rsidRPr="00FE2AEA">
        <w:rPr>
          <w:lang w:val="en-GB"/>
        </w:rPr>
        <w:t xml:space="preserve">Virtually positioning the tables side-by-side also meant that the entire edge of the tables with the tablet on (one of the longer edges of the widescreen aspect ratio interfaces) could be used as the target for network flicks. If the two tables were configured to use their real-life locations in relation to each other, the size of the boundary where a network flick could be trigged (i.e. that points to the remote table) would be less than a pixel at the distance between the two locations. </w:t>
      </w:r>
    </w:p>
    <w:p w14:paraId="6C085CBE" w14:textId="77777777" w:rsidR="008F7AFD" w:rsidRPr="00FE2AEA" w:rsidRDefault="008F7AFD" w:rsidP="008F7AFD">
      <w:pPr>
        <w:rPr>
          <w:lang w:val="en-GB"/>
        </w:rPr>
      </w:pPr>
    </w:p>
    <w:p w14:paraId="17DAD485" w14:textId="7DACD79D" w:rsidR="002850B4" w:rsidRPr="00FE2AEA" w:rsidRDefault="007D778D">
      <w:pPr>
        <w:jc w:val="both"/>
        <w:rPr>
          <w:lang w:val="en-GB"/>
        </w:rPr>
        <w:pPrChange w:id="78" w:author="James McNaughton" w:date="2017-01-13T13:15:00Z">
          <w:pPr/>
        </w:pPrChange>
      </w:pPr>
      <w:r w:rsidRPr="00607291">
        <w:rPr>
          <w:lang w:val="en-GB"/>
        </w:rPr>
        <w:t>Another benefit to this configuration of the tables being placed virtually side-to-side relates to behaviour of the transfer. Normally a realistic effect is employed with time taken for items to transfer is calculated by the time it would take from travel the gap between the interfaces at the speed of the item before it left its source interface (ignoring deceleration). This is useful for co-located interfaces as it reinforces the metaphor of real objects being pushed around the environment. Clearly this behaviour would not be suitable with the interfaces using their real-world locations in t</w:t>
      </w:r>
      <w:r w:rsidRPr="00FE2AEA">
        <w:rPr>
          <w:lang w:val="en-GB"/>
        </w:rPr>
        <w:t>he trial as it would take a long time</w:t>
      </w:r>
      <w:r w:rsidR="00F172C7" w:rsidRPr="00FE2AEA">
        <w:rPr>
          <w:lang w:val="en-GB"/>
        </w:rPr>
        <w:t xml:space="preserve"> (in this study the multi-touch tables were 300 miles apart) </w:t>
      </w:r>
      <w:r w:rsidRPr="00FE2AEA">
        <w:rPr>
          <w:lang w:val="en-GB"/>
        </w:rPr>
        <w:t>even with the fastest flick</w:t>
      </w:r>
      <w:r w:rsidR="00F172C7" w:rsidRPr="00FE2AEA">
        <w:rPr>
          <w:lang w:val="en-GB"/>
        </w:rPr>
        <w:t xml:space="preserve"> gesture</w:t>
      </w:r>
      <w:r w:rsidRPr="00FE2AEA">
        <w:rPr>
          <w:lang w:val="en-GB"/>
        </w:rPr>
        <w:t xml:space="preserve"> the interfaces are capable of identifying. </w:t>
      </w:r>
      <w:r w:rsidR="00F172C7" w:rsidRPr="00FE2AEA">
        <w:rPr>
          <w:lang w:val="en-GB"/>
        </w:rPr>
        <w:t>Therefore</w:t>
      </w:r>
      <w:ins w:id="79" w:author="James McNaughton" w:date="2017-01-13T13:07:00Z">
        <w:r w:rsidR="00FE2AEA">
          <w:rPr>
            <w:lang w:val="en-GB"/>
          </w:rPr>
          <w:t>,</w:t>
        </w:r>
      </w:ins>
      <w:del w:id="80" w:author="James McNaughton" w:date="2017-01-13T13:07:00Z">
        <w:r w:rsidR="00F172C7" w:rsidRPr="00FE2AEA" w:rsidDel="00FE2AEA">
          <w:rPr>
            <w:lang w:val="en-GB"/>
          </w:rPr>
          <w:delText xml:space="preserve"> </w:delText>
        </w:r>
      </w:del>
      <w:r w:rsidR="00F172C7" w:rsidRPr="00FE2AEA">
        <w:rPr>
          <w:lang w:val="en-GB"/>
        </w:rPr>
        <w:t xml:space="preserve"> </w:t>
      </w:r>
      <w:r w:rsidRPr="00FE2AEA">
        <w:rPr>
          <w:lang w:val="en-GB"/>
        </w:rPr>
        <w:t xml:space="preserve">the virtual distance between the tables </w:t>
      </w:r>
      <w:ins w:id="81" w:author="James McNaughton" w:date="2017-01-13T13:15:00Z">
        <w:r w:rsidR="00FE2AEA">
          <w:rPr>
            <w:lang w:val="en-GB"/>
          </w:rPr>
          <w:t xml:space="preserve">was </w:t>
        </w:r>
      </w:ins>
      <w:r w:rsidRPr="00FE2AEA">
        <w:rPr>
          <w:lang w:val="en-GB"/>
        </w:rPr>
        <w:t>set to be as small as possible</w:t>
      </w:r>
      <w:r w:rsidR="00F172C7" w:rsidRPr="00FE2AEA">
        <w:rPr>
          <w:lang w:val="en-GB"/>
        </w:rPr>
        <w:t xml:space="preserve">. </w:t>
      </w:r>
      <w:commentRangeStart w:id="82"/>
      <w:commentRangeStart w:id="83"/>
      <w:r w:rsidR="00F172C7" w:rsidRPr="00FE2AEA">
        <w:rPr>
          <w:lang w:val="en-GB"/>
        </w:rPr>
        <w:t>This meant</w:t>
      </w:r>
      <w:r w:rsidRPr="00FE2AEA">
        <w:rPr>
          <w:lang w:val="en-GB"/>
        </w:rPr>
        <w:t xml:space="preserve"> the flick behaviour had the effect of items travelling the </w:t>
      </w:r>
      <w:ins w:id="84" w:author="James McNaughton" w:date="2017-01-13T13:15:00Z">
        <w:r w:rsidR="00D15EAB">
          <w:rPr>
            <w:lang w:val="en-GB"/>
          </w:rPr>
          <w:t xml:space="preserve">shorter virtual </w:t>
        </w:r>
      </w:ins>
      <w:r w:rsidRPr="00FE2AEA">
        <w:rPr>
          <w:lang w:val="en-GB"/>
        </w:rPr>
        <w:t xml:space="preserve">distance from one interface to the other </w:t>
      </w:r>
      <w:ins w:id="85" w:author="James McNaughton" w:date="2017-01-13T13:16:00Z">
        <w:r w:rsidR="00D15EAB">
          <w:rPr>
            <w:lang w:val="en-GB"/>
          </w:rPr>
          <w:t xml:space="preserve">when flicked in a direction with a trajectory that would eventually intercept the </w:t>
        </w:r>
      </w:ins>
      <w:ins w:id="86" w:author="James McNaughton" w:date="2017-01-13T13:17:00Z">
        <w:r w:rsidR="00D15EAB">
          <w:rPr>
            <w:lang w:val="en-GB"/>
          </w:rPr>
          <w:t xml:space="preserve">nearby </w:t>
        </w:r>
      </w:ins>
      <w:ins w:id="87" w:author="James McNaughton" w:date="2017-01-13T13:16:00Z">
        <w:r w:rsidR="00D15EAB">
          <w:rPr>
            <w:lang w:val="en-GB"/>
          </w:rPr>
          <w:t>virtual representation of the remote table.</w:t>
        </w:r>
      </w:ins>
      <w:del w:id="88" w:author="James McNaughton" w:date="2017-01-13T13:16:00Z">
        <w:r w:rsidRPr="00FE2AEA" w:rsidDel="00D15EAB">
          <w:rPr>
            <w:lang w:val="en-GB"/>
          </w:rPr>
          <w:delText>via the `window'</w:delText>
        </w:r>
        <w:commentRangeEnd w:id="82"/>
        <w:r w:rsidR="00F172C7" w:rsidRPr="00FE2AEA" w:rsidDel="00D15EAB">
          <w:rPr>
            <w:rStyle w:val="CommentReference"/>
            <w:vanish/>
            <w:lang w:val="en-GB"/>
          </w:rPr>
          <w:commentReference w:id="82"/>
        </w:r>
        <w:commentRangeEnd w:id="83"/>
        <w:r w:rsidR="00FE2AEA" w:rsidDel="00D15EAB">
          <w:rPr>
            <w:rStyle w:val="CommentReference"/>
          </w:rPr>
          <w:commentReference w:id="83"/>
        </w:r>
      </w:del>
      <w:r w:rsidRPr="00607291">
        <w:rPr>
          <w:lang w:val="en-GB"/>
        </w:rPr>
        <w:t>.</w:t>
      </w:r>
    </w:p>
    <w:p w14:paraId="4117B095" w14:textId="77777777" w:rsidR="000E3FC2" w:rsidRPr="00FE2AEA" w:rsidRDefault="008F7AFD" w:rsidP="000E3FC2">
      <w:pPr>
        <w:pStyle w:val="heading20"/>
        <w:numPr>
          <w:ilvl w:val="1"/>
          <w:numId w:val="3"/>
        </w:numPr>
        <w:rPr>
          <w:lang w:val="en-GB"/>
        </w:rPr>
      </w:pPr>
      <w:r w:rsidRPr="00FE2AEA">
        <w:rPr>
          <w:lang w:val="en-GB"/>
        </w:rPr>
        <w:t xml:space="preserve"> Limitation: </w:t>
      </w:r>
      <w:r w:rsidR="000E3FC2" w:rsidRPr="00FE2AEA">
        <w:rPr>
          <w:lang w:val="en-GB"/>
        </w:rPr>
        <w:t>Data Collection</w:t>
      </w:r>
    </w:p>
    <w:p w14:paraId="44DE1BCC" w14:textId="77777777" w:rsidR="00097DD9" w:rsidRPr="00607291" w:rsidRDefault="000F5813" w:rsidP="00C67F64">
      <w:pPr>
        <w:jc w:val="both"/>
        <w:rPr>
          <w:lang w:val="en-GB"/>
        </w:rPr>
      </w:pPr>
      <w:r w:rsidRPr="00607291">
        <w:rPr>
          <w:lang w:val="en-GB"/>
        </w:rPr>
        <w:t xml:space="preserve">Screen recording software was installed on both tablets allowing both sides of the video conferencing software used for communication between the groups to be recorded. In addition to this, stand-alone cameras were used at both locations to record in high-definition interactions with and around the table-top interfaces. </w:t>
      </w:r>
    </w:p>
    <w:p w14:paraId="17DD2885" w14:textId="77777777" w:rsidR="00097DD9" w:rsidRPr="00FE2AEA" w:rsidRDefault="00097DD9" w:rsidP="00C67F64">
      <w:pPr>
        <w:jc w:val="both"/>
        <w:rPr>
          <w:lang w:val="en-GB"/>
        </w:rPr>
      </w:pPr>
    </w:p>
    <w:p w14:paraId="1A682DC4" w14:textId="07847F06" w:rsidR="002850B4" w:rsidRPr="00607291" w:rsidRDefault="00097DD9" w:rsidP="00C67F64">
      <w:pPr>
        <w:jc w:val="both"/>
        <w:rPr>
          <w:lang w:val="en-GB"/>
        </w:rPr>
      </w:pPr>
      <w:r w:rsidRPr="00FE2AEA">
        <w:rPr>
          <w:lang w:val="en-GB"/>
        </w:rPr>
        <w:t xml:space="preserve">Previous SynergyNet studies have been informed by detailed data collection of touch frequency and location during activities. This data was collected on separate </w:t>
      </w:r>
      <w:r w:rsidRPr="00FE2AEA">
        <w:rPr>
          <w:lang w:val="en-GB"/>
        </w:rPr>
        <w:lastRenderedPageBreak/>
        <w:t>lab-based infrastructure w</w:t>
      </w:r>
      <w:r w:rsidRPr="00607291">
        <w:rPr>
          <w:lang w:val="en-GB"/>
        </w:rPr>
        <w:t xml:space="preserve">hich was not possible to replicate in the current study. </w:t>
      </w:r>
      <w:r w:rsidR="000F5813" w:rsidRPr="00607291">
        <w:rPr>
          <w:i/>
          <w:lang w:val="en-GB"/>
        </w:rPr>
        <w:t>SynergyNet</w:t>
      </w:r>
      <w:r w:rsidR="000F5813" w:rsidRPr="00607291">
        <w:rPr>
          <w:lang w:val="en-GB"/>
        </w:rPr>
        <w:t xml:space="preserve"> uses OpenGL (a cross-language, cross-platform API for rendering 2D and 3D vector graphics) for its visual output</w:t>
      </w:r>
      <w:r w:rsidRPr="00607291">
        <w:rPr>
          <w:lang w:val="en-GB"/>
        </w:rPr>
        <w:t>. Video</w:t>
      </w:r>
      <w:r w:rsidR="000F5813" w:rsidRPr="00607291">
        <w:rPr>
          <w:lang w:val="en-GB"/>
        </w:rPr>
        <w:t xml:space="preserve"> capture from the table-top screens </w:t>
      </w:r>
      <w:r w:rsidRPr="00607291">
        <w:rPr>
          <w:lang w:val="en-GB"/>
        </w:rPr>
        <w:t xml:space="preserve">was </w:t>
      </w:r>
      <w:del w:id="89" w:author="James McNaughton" w:date="2017-01-13T13:27:00Z">
        <w:r w:rsidRPr="00607291" w:rsidDel="00DA4006">
          <w:rPr>
            <w:lang w:val="en-GB"/>
          </w:rPr>
          <w:delText>problematic  because</w:delText>
        </w:r>
      </w:del>
      <w:ins w:id="90" w:author="James McNaughton" w:date="2017-01-13T13:27:00Z">
        <w:r w:rsidR="00DA4006" w:rsidRPr="00607291">
          <w:rPr>
            <w:lang w:val="en-GB"/>
          </w:rPr>
          <w:t>problematic because</w:t>
        </w:r>
      </w:ins>
      <w:r w:rsidR="000F5813" w:rsidRPr="00607291">
        <w:rPr>
          <w:lang w:val="en-GB"/>
        </w:rPr>
        <w:t xml:space="preserve">, </w:t>
      </w:r>
      <w:r w:rsidRPr="00607291">
        <w:rPr>
          <w:lang w:val="en-GB"/>
        </w:rPr>
        <w:t xml:space="preserve">using a </w:t>
      </w:r>
      <w:r w:rsidR="000F5813" w:rsidRPr="00607291">
        <w:rPr>
          <w:lang w:val="en-GB"/>
        </w:rPr>
        <w:t xml:space="preserve">secondary device that mirrored </w:t>
      </w:r>
      <w:r w:rsidRPr="00607291">
        <w:rPr>
          <w:lang w:val="en-GB"/>
        </w:rPr>
        <w:t xml:space="preserve">the output of the table would have affected the visual output configuration and impacted on the performance of the device. This in turn would adversely affect the intuitive operation of the tables. This was considered an unnecessary risk to the study for the potential data collected. Future research will explore data capture solutions which do not risk inhibiting the performance of the tables. </w:t>
      </w:r>
    </w:p>
    <w:p w14:paraId="29B07B91" w14:textId="77777777" w:rsidR="004C3364" w:rsidRPr="00FE2AEA" w:rsidRDefault="004C3364" w:rsidP="008F1DD0">
      <w:pPr>
        <w:rPr>
          <w:lang w:val="en-GB"/>
        </w:rPr>
      </w:pPr>
    </w:p>
    <w:p w14:paraId="72812877" w14:textId="77777777" w:rsidR="00CA0AB3" w:rsidRPr="00FE2AEA" w:rsidRDefault="00C67F64" w:rsidP="00C67F64">
      <w:pPr>
        <w:pStyle w:val="heading10"/>
        <w:numPr>
          <w:ilvl w:val="0"/>
          <w:numId w:val="3"/>
        </w:numPr>
        <w:rPr>
          <w:lang w:val="en-GB"/>
        </w:rPr>
      </w:pPr>
      <w:r w:rsidRPr="00FE2AEA">
        <w:rPr>
          <w:lang w:val="en-GB"/>
        </w:rPr>
        <w:t>Conclusions</w:t>
      </w:r>
    </w:p>
    <w:p w14:paraId="5FFA3F4F" w14:textId="77777777" w:rsidR="00C67F64" w:rsidRPr="00607291" w:rsidRDefault="00C67F64" w:rsidP="00C67F64">
      <w:pPr>
        <w:pStyle w:val="heading20"/>
        <w:jc w:val="both"/>
        <w:rPr>
          <w:rFonts w:ascii="Times New Roman" w:hAnsi="Times New Roman"/>
          <w:b w:val="0"/>
          <w:lang w:val="en-GB"/>
        </w:rPr>
      </w:pPr>
      <w:r w:rsidRPr="00607291">
        <w:rPr>
          <w:rFonts w:ascii="Times New Roman" w:hAnsi="Times New Roman"/>
          <w:b w:val="0"/>
          <w:lang w:val="en-GB"/>
        </w:rPr>
        <w:t xml:space="preserve">Firstly, the process of preparing, running and collecting data from this project has demonstrated that </w:t>
      </w:r>
      <w:r w:rsidRPr="00607291">
        <w:rPr>
          <w:rFonts w:ascii="Times New Roman" w:hAnsi="Times New Roman"/>
          <w:b w:val="0"/>
          <w:i/>
          <w:lang w:val="en-GB"/>
        </w:rPr>
        <w:t>SynergyNet</w:t>
      </w:r>
      <w:r w:rsidRPr="00607291">
        <w:rPr>
          <w:rFonts w:ascii="Times New Roman" w:hAnsi="Times New Roman"/>
          <w:b w:val="0"/>
          <w:lang w:val="en-GB"/>
        </w:rPr>
        <w:t xml:space="preserve"> can be used successfully to facilitate collaboration beyond physically co-located groups in a single laboratory setting to collaboration between groups at different locations. In fact, this is the first r</w:t>
      </w:r>
      <w:r w:rsidRPr="00FE2AEA">
        <w:rPr>
          <w:rFonts w:ascii="Times New Roman" w:hAnsi="Times New Roman"/>
          <w:b w:val="0"/>
          <w:lang w:val="en-GB"/>
        </w:rPr>
        <w:t>eal-world use of such kit in this type of scenario. The innovations and adaptations described above now allows the framework, and any of the applications it supports, to be used across multiple sites, facilitating further research trials in collaboration between remote sites using natural user interfaces. Furthermore, the project has established that the ‘flicking’ of content between these geographically remote groups can allow effective and timely sharing of content leading to successful problem solving ac</w:t>
      </w:r>
      <w:r w:rsidRPr="00607291">
        <w:rPr>
          <w:rFonts w:ascii="Times New Roman" w:hAnsi="Times New Roman"/>
          <w:b w:val="0"/>
          <w:lang w:val="en-GB"/>
        </w:rPr>
        <w:t xml:space="preserve">tivities. This was only possible, however, due to the successful adaptation of the </w:t>
      </w:r>
      <w:r w:rsidRPr="00607291">
        <w:rPr>
          <w:rFonts w:ascii="Times New Roman" w:hAnsi="Times New Roman"/>
          <w:b w:val="0"/>
          <w:i/>
          <w:lang w:val="en-GB"/>
        </w:rPr>
        <w:t>SynergyNet</w:t>
      </w:r>
      <w:r w:rsidRPr="00607291">
        <w:rPr>
          <w:rFonts w:ascii="Times New Roman" w:hAnsi="Times New Roman"/>
          <w:b w:val="0"/>
          <w:lang w:val="en-GB"/>
        </w:rPr>
        <w:t xml:space="preserve"> framework's networking features to work through a VPN. </w:t>
      </w:r>
    </w:p>
    <w:p w14:paraId="1E5BB110" w14:textId="75B20458" w:rsidR="00C67F64" w:rsidRPr="00607291" w:rsidRDefault="00C67F64" w:rsidP="00C67F64">
      <w:pPr>
        <w:pStyle w:val="heading20"/>
        <w:jc w:val="both"/>
        <w:rPr>
          <w:rFonts w:ascii="Times New Roman" w:hAnsi="Times New Roman"/>
          <w:b w:val="0"/>
          <w:lang w:val="en-GB"/>
        </w:rPr>
      </w:pPr>
      <w:r w:rsidRPr="00607291">
        <w:rPr>
          <w:rFonts w:ascii="Times New Roman" w:hAnsi="Times New Roman"/>
          <w:b w:val="0"/>
          <w:lang w:val="en-GB"/>
        </w:rPr>
        <w:t xml:space="preserve">These innovations have identified and attempted to resolve or mitigate a number of important technical considerations when using the equipment in </w:t>
      </w:r>
      <w:r w:rsidR="00FF7EE3" w:rsidRPr="00607291">
        <w:rPr>
          <w:rFonts w:ascii="Times New Roman" w:hAnsi="Times New Roman"/>
          <w:b w:val="0"/>
          <w:lang w:val="en-GB"/>
        </w:rPr>
        <w:t>a real-</w:t>
      </w:r>
      <w:r w:rsidRPr="00607291">
        <w:rPr>
          <w:rFonts w:ascii="Times New Roman" w:hAnsi="Times New Roman"/>
          <w:b w:val="0"/>
          <w:lang w:val="en-GB"/>
        </w:rPr>
        <w:t>world school environment, rather than a lab. Many of these technical challenges have been based around networking and connectivity, especially with institutional concerns regarding e-safety and child protection.</w:t>
      </w:r>
      <w:r w:rsidR="004A7DAA" w:rsidRPr="00607291">
        <w:rPr>
          <w:rFonts w:ascii="Times New Roman" w:hAnsi="Times New Roman"/>
          <w:b w:val="0"/>
          <w:lang w:val="en-GB"/>
        </w:rPr>
        <w:t xml:space="preserve"> Team members regularly informed key stakeholders (in each school these included the Headteacher, the </w:t>
      </w:r>
      <w:ins w:id="91" w:author="Tom Crick" w:date="2017-01-13T22:37:00Z">
        <w:r w:rsidR="001F6C4B" w:rsidRPr="001F6C4B">
          <w:rPr>
            <w:rFonts w:ascii="Times New Roman" w:hAnsi="Times New Roman"/>
            <w:b w:val="0"/>
            <w:lang w:val="en-GB"/>
          </w:rPr>
          <w:t>Designated Safeguarding Person</w:t>
        </w:r>
        <w:r w:rsidR="001F6C4B">
          <w:rPr>
            <w:rFonts w:ascii="Times New Roman" w:hAnsi="Times New Roman"/>
            <w:b w:val="0"/>
            <w:lang w:val="en-GB"/>
          </w:rPr>
          <w:t>/</w:t>
        </w:r>
      </w:ins>
      <w:r w:rsidR="004A7DAA" w:rsidRPr="00607291">
        <w:rPr>
          <w:rFonts w:ascii="Times New Roman" w:hAnsi="Times New Roman"/>
          <w:b w:val="0"/>
          <w:lang w:val="en-GB"/>
        </w:rPr>
        <w:t>Child</w:t>
      </w:r>
      <w:del w:id="92" w:author="Tom Crick" w:date="2017-01-13T22:37:00Z">
        <w:r w:rsidR="004A7DAA" w:rsidRPr="00607291" w:rsidDel="001F6C4B">
          <w:rPr>
            <w:rFonts w:ascii="Times New Roman" w:hAnsi="Times New Roman"/>
            <w:b w:val="0"/>
            <w:lang w:val="en-GB"/>
          </w:rPr>
          <w:delText>re</w:delText>
        </w:r>
      </w:del>
      <w:r w:rsidR="004A7DAA" w:rsidRPr="00607291">
        <w:rPr>
          <w:rFonts w:ascii="Times New Roman" w:hAnsi="Times New Roman"/>
          <w:b w:val="0"/>
          <w:lang w:val="en-GB"/>
        </w:rPr>
        <w:t xml:space="preserve"> Protection Officer, the class teacher and parents) in the schools of their activities and the steps they were taking to avoid and manage possible risks to participant safety.</w:t>
      </w:r>
      <w:r w:rsidRPr="00607291">
        <w:rPr>
          <w:rFonts w:ascii="Times New Roman" w:hAnsi="Times New Roman"/>
          <w:b w:val="0"/>
          <w:lang w:val="en-GB"/>
        </w:rPr>
        <w:t xml:space="preserve"> The use of 3G and 4G mobile network </w:t>
      </w:r>
      <w:r w:rsidRPr="00607291">
        <w:rPr>
          <w:rFonts w:ascii="Times New Roman" w:hAnsi="Times New Roman"/>
          <w:b w:val="0"/>
          <w:lang w:val="en-GB"/>
        </w:rPr>
        <w:lastRenderedPageBreak/>
        <w:t xml:space="preserve">connections to avoid the difficulties of locked-down school networks may prove to be useful in future studies, but this overlooks potential issues around latency and security. In the study described above, no personal or sensitive data was sent through the network connection and all information was encrypted via the virtual private network. However, the use of a secure wired school's network is preferable where feasible, providing improved connectivity and resilience. This may require significant preparation, testing and approval processes before research studies can be conducted in situ.  In addition, although the trial used a set of specific multi-touch table devices, the portability of the </w:t>
      </w:r>
      <w:r w:rsidRPr="00607291">
        <w:rPr>
          <w:rFonts w:ascii="Times New Roman" w:hAnsi="Times New Roman"/>
          <w:b w:val="0"/>
          <w:i/>
          <w:lang w:val="en-GB"/>
        </w:rPr>
        <w:t>SynergyNet</w:t>
      </w:r>
      <w:r w:rsidRPr="00607291">
        <w:rPr>
          <w:rFonts w:ascii="Times New Roman" w:hAnsi="Times New Roman"/>
          <w:b w:val="0"/>
          <w:lang w:val="en-GB"/>
        </w:rPr>
        <w:t xml:space="preserve"> framework potentially allows for it to be run on a range of different devices. This affords the opportunity to deploy similar trials into a wider range of consumer devices in the future, with little reliance on the bespoke and expensive hardware available. </w:t>
      </w:r>
    </w:p>
    <w:p w14:paraId="3EA473DA" w14:textId="77777777" w:rsidR="00C67F64" w:rsidRPr="00607291" w:rsidRDefault="00C67F64" w:rsidP="00C67F64">
      <w:pPr>
        <w:pStyle w:val="heading20"/>
        <w:jc w:val="both"/>
        <w:rPr>
          <w:rFonts w:ascii="Times New Roman" w:hAnsi="Times New Roman"/>
          <w:b w:val="0"/>
          <w:lang w:val="en-GB"/>
        </w:rPr>
      </w:pPr>
      <w:r w:rsidRPr="00607291">
        <w:rPr>
          <w:rFonts w:ascii="Times New Roman" w:hAnsi="Times New Roman"/>
          <w:b w:val="0"/>
          <w:lang w:val="en-GB"/>
        </w:rPr>
        <w:t xml:space="preserve">With the changes to the framework made as part of the trial, </w:t>
      </w:r>
      <w:r w:rsidRPr="00607291">
        <w:rPr>
          <w:rFonts w:ascii="Times New Roman" w:hAnsi="Times New Roman"/>
          <w:b w:val="0"/>
          <w:i/>
          <w:lang w:val="en-GB"/>
        </w:rPr>
        <w:t>SynergyNet</w:t>
      </w:r>
      <w:r w:rsidRPr="00607291">
        <w:rPr>
          <w:rFonts w:ascii="Times New Roman" w:hAnsi="Times New Roman"/>
          <w:b w:val="0"/>
          <w:lang w:val="en-GB"/>
        </w:rPr>
        <w:t xml:space="preserve"> (and associated pedagogic practices) is now better suited for use across the internet where a VPN is set up appropriately. This allows for the tables used in the trial to be re-deployed anywhere where there is an acceptable 3G/4G signal or with an alternate network connection where the network is configured appropriately. </w:t>
      </w:r>
    </w:p>
    <w:p w14:paraId="45FD3F26" w14:textId="77777777" w:rsidR="00C67F64" w:rsidRPr="00607291" w:rsidRDefault="00C67F64" w:rsidP="00C67F64">
      <w:pPr>
        <w:pStyle w:val="heading20"/>
        <w:jc w:val="both"/>
        <w:rPr>
          <w:rFonts w:ascii="Times New Roman" w:hAnsi="Times New Roman"/>
          <w:b w:val="0"/>
          <w:lang w:val="en-GB"/>
        </w:rPr>
      </w:pPr>
      <w:r w:rsidRPr="00607291">
        <w:rPr>
          <w:rFonts w:ascii="Times New Roman" w:hAnsi="Times New Roman"/>
          <w:b w:val="0"/>
          <w:lang w:val="en-GB"/>
        </w:rPr>
        <w:t xml:space="preserve">Finally, this project has shown the potential of the </w:t>
      </w:r>
      <w:r w:rsidRPr="00607291">
        <w:rPr>
          <w:rFonts w:ascii="Times New Roman" w:hAnsi="Times New Roman"/>
          <w:b w:val="0"/>
          <w:i/>
          <w:lang w:val="en-GB"/>
        </w:rPr>
        <w:t>SynergyNet</w:t>
      </w:r>
      <w:r w:rsidRPr="00607291">
        <w:rPr>
          <w:rFonts w:ascii="Times New Roman" w:hAnsi="Times New Roman"/>
          <w:b w:val="0"/>
          <w:lang w:val="en-GB"/>
        </w:rPr>
        <w:t xml:space="preserve"> software in educational settings, both co-located and at remote locations. It suggests that, despite a number of technical barriers that have had to be overcome, the software framework provides the potential for innovative pedagogic practice and collaboration which would otherwise be impossible with conventional digital devices and associated resources. </w:t>
      </w:r>
    </w:p>
    <w:p w14:paraId="1F6C5D30" w14:textId="77777777" w:rsidR="00C40267" w:rsidRPr="00FE2AEA" w:rsidRDefault="00C40267" w:rsidP="00C67F64">
      <w:pPr>
        <w:pStyle w:val="heading20"/>
        <w:rPr>
          <w:rFonts w:ascii="Times New Roman" w:hAnsi="Times New Roman"/>
          <w:b w:val="0"/>
          <w:lang w:val="en-GB"/>
        </w:rPr>
      </w:pPr>
    </w:p>
    <w:p w14:paraId="1B3FBFC0" w14:textId="77777777" w:rsidR="00521B65" w:rsidRPr="00FE2AEA" w:rsidRDefault="00521B65" w:rsidP="00521B65">
      <w:pPr>
        <w:pStyle w:val="heading10"/>
        <w:rPr>
          <w:lang w:val="en-GB"/>
        </w:rPr>
      </w:pPr>
      <w:r w:rsidRPr="00FE2AEA">
        <w:rPr>
          <w:lang w:val="en-GB"/>
        </w:rPr>
        <w:t>References</w:t>
      </w:r>
    </w:p>
    <w:p w14:paraId="77ABDCE6" w14:textId="77777777" w:rsidR="004211B4" w:rsidRPr="00FE2AEA" w:rsidRDefault="004211B4" w:rsidP="004A7DAA">
      <w:pPr>
        <w:spacing w:line="240" w:lineRule="auto"/>
        <w:ind w:left="-709"/>
        <w:jc w:val="both"/>
        <w:rPr>
          <w:szCs w:val="24"/>
          <w:lang w:val="en-GB"/>
        </w:rPr>
      </w:pPr>
    </w:p>
    <w:p w14:paraId="17464D95" w14:textId="77777777" w:rsidR="004211B4" w:rsidRPr="00FE2AEA" w:rsidRDefault="004211B4" w:rsidP="004211B4">
      <w:pPr>
        <w:overflowPunct/>
        <w:spacing w:line="240" w:lineRule="auto"/>
        <w:ind w:hanging="709"/>
        <w:textAlignment w:val="auto"/>
        <w:rPr>
          <w:szCs w:val="24"/>
          <w:lang w:val="en-GB"/>
        </w:rPr>
      </w:pPr>
      <w:r w:rsidRPr="00FE2AEA">
        <w:rPr>
          <w:szCs w:val="24"/>
          <w:lang w:val="en-GB"/>
        </w:rPr>
        <w:t>Arthur, S., Crick, T., &amp; Hayward, J. (2013). The ICT Steering Group’s Report to the Welsh Government. http://learning.gov.wales/docs/learningwales/publications/131003-ict-steering-group-report-en.pdf. Accessed 8 January 2017.</w:t>
      </w:r>
    </w:p>
    <w:p w14:paraId="7F1B0180" w14:textId="2860DD32" w:rsidR="00204AF7" w:rsidRPr="00FE2AEA" w:rsidDel="00037471" w:rsidRDefault="00204AF7" w:rsidP="001D59FC">
      <w:pPr>
        <w:spacing w:line="240" w:lineRule="auto"/>
        <w:ind w:hanging="709"/>
        <w:jc w:val="both"/>
        <w:rPr>
          <w:del w:id="93" w:author="Tom Crick" w:date="2017-01-13T22:54:00Z"/>
          <w:szCs w:val="24"/>
          <w:lang w:val="en-GB"/>
        </w:rPr>
      </w:pPr>
    </w:p>
    <w:p w14:paraId="4A158A6E" w14:textId="4E4CAAA0" w:rsidR="00204AF7" w:rsidRPr="00FE2AEA" w:rsidDel="00037471" w:rsidRDefault="00204AF7" w:rsidP="001D59FC">
      <w:pPr>
        <w:spacing w:line="240" w:lineRule="auto"/>
        <w:ind w:hanging="709"/>
        <w:jc w:val="both"/>
        <w:rPr>
          <w:del w:id="94" w:author="Tom Crick" w:date="2017-01-13T22:54:00Z"/>
          <w:szCs w:val="24"/>
          <w:lang w:val="en-GB"/>
        </w:rPr>
      </w:pPr>
      <w:del w:id="95" w:author="Tom Crick" w:date="2017-01-13T22:51:00Z">
        <w:r w:rsidRPr="00FE2AEA" w:rsidDel="00F27DE4">
          <w:rPr>
            <w:szCs w:val="24"/>
            <w:lang w:val="en-GB"/>
          </w:rPr>
          <w:delText xml:space="preserve">Barron B., &amp; </w:delText>
        </w:r>
      </w:del>
      <w:del w:id="96" w:author="Tom Crick" w:date="2017-01-13T22:54:00Z">
        <w:r w:rsidRPr="00FE2AEA" w:rsidDel="00037471">
          <w:rPr>
            <w:szCs w:val="24"/>
            <w:lang w:val="en-GB"/>
          </w:rPr>
          <w:delText xml:space="preserve">Darling-Hammond L. (2008) </w:delText>
        </w:r>
      </w:del>
      <w:del w:id="97" w:author="Tom Crick" w:date="2017-01-13T22:53:00Z">
        <w:r w:rsidRPr="00FE2AEA" w:rsidDel="00037471">
          <w:rPr>
            <w:szCs w:val="24"/>
            <w:lang w:val="en-GB"/>
          </w:rPr>
          <w:delText>Powerful Learning: Studies Show Deep Understanding Derives from Collaborative Methods</w:delText>
        </w:r>
      </w:del>
      <w:del w:id="98" w:author="Tom Crick" w:date="2017-01-13T22:54:00Z">
        <w:r w:rsidRPr="00FE2AEA" w:rsidDel="00037471">
          <w:rPr>
            <w:szCs w:val="24"/>
            <w:lang w:val="en-GB"/>
          </w:rPr>
          <w:delText xml:space="preserve">. Edutopia </w:delText>
        </w:r>
        <w:r w:rsidR="007039D1" w:rsidRPr="00607291" w:rsidDel="00037471">
          <w:rPr>
            <w:lang w:val="en-GB"/>
            <w:rPrChange w:id="99" w:author="James McNaughton" w:date="2017-01-13T13:06:00Z">
              <w:rPr>
                <w:rStyle w:val="Hyperlink"/>
                <w:szCs w:val="24"/>
              </w:rPr>
            </w:rPrChange>
          </w:rPr>
          <w:fldChar w:fldCharType="begin"/>
        </w:r>
        <w:r w:rsidR="007039D1" w:rsidRPr="00FE2AEA" w:rsidDel="00037471">
          <w:rPr>
            <w:lang w:val="en-GB"/>
          </w:rPr>
          <w:delInstrText xml:space="preserve"> HYPERLINK "http://www.edutopia.org/inquiry-project-learning-research" </w:delInstrText>
        </w:r>
        <w:r w:rsidR="007039D1" w:rsidRPr="00607291" w:rsidDel="00037471">
          <w:rPr>
            <w:lang w:val="en-GB"/>
            <w:rPrChange w:id="100" w:author="James McNaughton" w:date="2017-01-13T13:06:00Z">
              <w:rPr>
                <w:rStyle w:val="Hyperlink"/>
                <w:szCs w:val="24"/>
              </w:rPr>
            </w:rPrChange>
          </w:rPr>
          <w:fldChar w:fldCharType="separate"/>
        </w:r>
        <w:r w:rsidRPr="00FE2AEA" w:rsidDel="00037471">
          <w:rPr>
            <w:rStyle w:val="Hyperlink"/>
            <w:szCs w:val="24"/>
            <w:lang w:val="en-GB"/>
          </w:rPr>
          <w:delText>http://www.edutopia.org/inquiry-project-learning-research</w:delText>
        </w:r>
        <w:r w:rsidR="007039D1" w:rsidRPr="00607291" w:rsidDel="00037471">
          <w:rPr>
            <w:rStyle w:val="Hyperlink"/>
            <w:szCs w:val="24"/>
            <w:lang w:val="en-GB"/>
            <w:rPrChange w:id="101" w:author="James McNaughton" w:date="2017-01-13T13:06:00Z">
              <w:rPr>
                <w:rStyle w:val="Hyperlink"/>
                <w:szCs w:val="24"/>
              </w:rPr>
            </w:rPrChange>
          </w:rPr>
          <w:fldChar w:fldCharType="end"/>
        </w:r>
        <w:r w:rsidR="00211D43" w:rsidRPr="00FE2AEA" w:rsidDel="00037471">
          <w:rPr>
            <w:szCs w:val="24"/>
            <w:lang w:val="en-GB"/>
          </w:rPr>
          <w:delText>. Accessed 8 January 2017.</w:delText>
        </w:r>
      </w:del>
    </w:p>
    <w:p w14:paraId="376C6C69" w14:textId="77777777" w:rsidR="00204AF7" w:rsidRPr="00FE2AEA" w:rsidRDefault="00204AF7" w:rsidP="00037471">
      <w:pPr>
        <w:spacing w:line="240" w:lineRule="auto"/>
        <w:jc w:val="both"/>
        <w:rPr>
          <w:szCs w:val="24"/>
          <w:lang w:val="en-GB"/>
        </w:rPr>
        <w:pPrChange w:id="102" w:author="Tom Crick" w:date="2017-01-13T22:54:00Z">
          <w:pPr>
            <w:spacing w:line="240" w:lineRule="auto"/>
            <w:ind w:hanging="709"/>
            <w:jc w:val="both"/>
          </w:pPr>
        </w:pPrChange>
      </w:pPr>
    </w:p>
    <w:p w14:paraId="5587D8CD" w14:textId="6F74DCE9" w:rsidR="00204AF7" w:rsidRPr="00FE2AEA" w:rsidRDefault="00204AF7" w:rsidP="001D59FC">
      <w:pPr>
        <w:spacing w:line="240" w:lineRule="auto"/>
        <w:ind w:hanging="709"/>
        <w:jc w:val="both"/>
        <w:rPr>
          <w:szCs w:val="24"/>
          <w:lang w:val="en-GB"/>
        </w:rPr>
      </w:pPr>
      <w:r w:rsidRPr="00FE2AEA">
        <w:rPr>
          <w:szCs w:val="24"/>
          <w:lang w:val="en-GB"/>
        </w:rPr>
        <w:t>Basheri, M., &amp; Burd, L. (2012, October). Exploring the significance of multi-touch tables in enhancing collaborative software design using UML. In</w:t>
      </w:r>
      <w:r w:rsidR="00BB3749" w:rsidRPr="00FE2AEA">
        <w:rPr>
          <w:szCs w:val="24"/>
          <w:lang w:val="en-GB"/>
        </w:rPr>
        <w:t>:</w:t>
      </w:r>
      <w:r w:rsidRPr="00FE2AEA">
        <w:rPr>
          <w:szCs w:val="24"/>
          <w:lang w:val="en-GB"/>
        </w:rPr>
        <w:t xml:space="preserve"> 2012 Frontiers in Education Conference Proceedings (pp. 1-5). IEEE</w:t>
      </w:r>
      <w:ins w:id="103" w:author="Tom Crick" w:date="2017-01-13T22:57:00Z">
        <w:r w:rsidR="009B4EA8">
          <w:rPr>
            <w:szCs w:val="24"/>
            <w:lang w:val="en-GB"/>
          </w:rPr>
          <w:t xml:space="preserve"> Press</w:t>
        </w:r>
      </w:ins>
      <w:r w:rsidRPr="00FE2AEA">
        <w:rPr>
          <w:szCs w:val="24"/>
          <w:lang w:val="en-GB"/>
        </w:rPr>
        <w:t>.</w:t>
      </w:r>
    </w:p>
    <w:p w14:paraId="57951673" w14:textId="77777777" w:rsidR="003D0F83" w:rsidRPr="00FE2AEA" w:rsidRDefault="003D0F83" w:rsidP="001D59FC">
      <w:pPr>
        <w:spacing w:line="240" w:lineRule="auto"/>
        <w:ind w:hanging="709"/>
        <w:jc w:val="both"/>
        <w:rPr>
          <w:szCs w:val="24"/>
          <w:lang w:val="en-GB"/>
        </w:rPr>
      </w:pPr>
    </w:p>
    <w:p w14:paraId="0D8B1BC9" w14:textId="77777777" w:rsidR="003D0F83" w:rsidRPr="00FE2AEA" w:rsidRDefault="00311572" w:rsidP="003D0F83">
      <w:pPr>
        <w:spacing w:line="240" w:lineRule="auto"/>
        <w:ind w:hanging="709"/>
        <w:jc w:val="both"/>
        <w:rPr>
          <w:szCs w:val="24"/>
          <w:lang w:val="en-GB"/>
        </w:rPr>
      </w:pPr>
      <w:r w:rsidRPr="00FE2AEA">
        <w:rPr>
          <w:szCs w:val="24"/>
          <w:lang w:val="en-GB"/>
        </w:rPr>
        <w:t>Brown, N.C.C</w:t>
      </w:r>
      <w:r w:rsidR="00B51DE3" w:rsidRPr="00FE2AEA">
        <w:rPr>
          <w:szCs w:val="24"/>
          <w:lang w:val="en-GB"/>
        </w:rPr>
        <w:t>.</w:t>
      </w:r>
      <w:r w:rsidRPr="00FE2AEA">
        <w:rPr>
          <w:szCs w:val="24"/>
          <w:lang w:val="en-GB"/>
        </w:rPr>
        <w:t>, Sentance, S., Crick, T., &amp; Humphreys, S.</w:t>
      </w:r>
      <w:r w:rsidR="003D0F83" w:rsidRPr="00FE2AEA">
        <w:rPr>
          <w:szCs w:val="24"/>
          <w:lang w:val="en-GB"/>
        </w:rPr>
        <w:t xml:space="preserve"> (</w:t>
      </w:r>
      <w:r w:rsidRPr="00FE2AEA">
        <w:rPr>
          <w:szCs w:val="24"/>
          <w:lang w:val="en-GB"/>
        </w:rPr>
        <w:t>2014</w:t>
      </w:r>
      <w:r w:rsidR="003D0F83" w:rsidRPr="00FE2AEA">
        <w:rPr>
          <w:szCs w:val="24"/>
          <w:lang w:val="en-GB"/>
        </w:rPr>
        <w:t xml:space="preserve">). </w:t>
      </w:r>
      <w:r w:rsidRPr="00FE2AEA">
        <w:rPr>
          <w:szCs w:val="24"/>
          <w:lang w:val="en-GB"/>
        </w:rPr>
        <w:t>Restart: The Resurgence of Computer Science in UK Schools</w:t>
      </w:r>
      <w:r w:rsidR="003D0F83" w:rsidRPr="00FE2AEA">
        <w:rPr>
          <w:szCs w:val="24"/>
          <w:lang w:val="en-GB"/>
        </w:rPr>
        <w:t xml:space="preserve">. </w:t>
      </w:r>
      <w:r w:rsidRPr="00FE2AEA">
        <w:rPr>
          <w:i/>
          <w:szCs w:val="24"/>
          <w:lang w:val="en-GB"/>
        </w:rPr>
        <w:t>ACM Transactions on Computer Science Education</w:t>
      </w:r>
      <w:r w:rsidR="003D0F83" w:rsidRPr="00FE2AEA">
        <w:rPr>
          <w:i/>
          <w:szCs w:val="24"/>
          <w:lang w:val="en-GB"/>
        </w:rPr>
        <w:t>,</w:t>
      </w:r>
      <w:r w:rsidRPr="00FE2AEA">
        <w:rPr>
          <w:szCs w:val="24"/>
          <w:lang w:val="en-GB"/>
        </w:rPr>
        <w:t xml:space="preserve"> 14(2</w:t>
      </w:r>
      <w:r w:rsidR="003D0F83" w:rsidRPr="00FE2AEA">
        <w:rPr>
          <w:szCs w:val="24"/>
          <w:lang w:val="en-GB"/>
        </w:rPr>
        <w:t xml:space="preserve">), </w:t>
      </w:r>
      <w:r w:rsidRPr="00FE2AEA">
        <w:rPr>
          <w:szCs w:val="24"/>
          <w:lang w:val="en-GB"/>
        </w:rPr>
        <w:t>1-22</w:t>
      </w:r>
      <w:r w:rsidR="003D0F83" w:rsidRPr="00FE2AEA">
        <w:rPr>
          <w:szCs w:val="24"/>
          <w:lang w:val="en-GB"/>
        </w:rPr>
        <w:t>.</w:t>
      </w:r>
    </w:p>
    <w:p w14:paraId="2CB5B7FA" w14:textId="77777777" w:rsidR="00204AF7" w:rsidRPr="00FE2AEA" w:rsidRDefault="00204AF7" w:rsidP="00311572">
      <w:pPr>
        <w:spacing w:line="240" w:lineRule="auto"/>
        <w:jc w:val="both"/>
        <w:rPr>
          <w:szCs w:val="24"/>
          <w:lang w:val="en-GB"/>
        </w:rPr>
      </w:pPr>
    </w:p>
    <w:p w14:paraId="525FB003" w14:textId="56F0D053" w:rsidR="00204AF7" w:rsidRPr="00FE2AEA" w:rsidRDefault="00204AF7" w:rsidP="001D59FC">
      <w:pPr>
        <w:spacing w:line="240" w:lineRule="auto"/>
        <w:ind w:hanging="709"/>
        <w:jc w:val="both"/>
        <w:rPr>
          <w:szCs w:val="24"/>
          <w:lang w:val="en-GB"/>
        </w:rPr>
      </w:pPr>
      <w:r w:rsidRPr="00FE2AEA">
        <w:rPr>
          <w:szCs w:val="24"/>
          <w:lang w:val="en-GB"/>
        </w:rPr>
        <w:t>Coldefy, F., &amp; Louis-dit-Picard, S. (2007, June). DigiTable: an interactive multiuser table for collocated and remote collaboration enabling remote gesture visualization. In</w:t>
      </w:r>
      <w:r w:rsidR="00042A07" w:rsidRPr="00FE2AEA">
        <w:rPr>
          <w:szCs w:val="24"/>
          <w:lang w:val="en-GB"/>
        </w:rPr>
        <w:t>:</w:t>
      </w:r>
      <w:r w:rsidRPr="00FE2AEA">
        <w:rPr>
          <w:szCs w:val="24"/>
          <w:lang w:val="en-GB"/>
        </w:rPr>
        <w:t xml:space="preserve"> 2007 IEEE Conference on Computer Vision and Pattern Recognition (pp. 1-8). IEEE</w:t>
      </w:r>
      <w:ins w:id="104" w:author="Tom Crick" w:date="2017-01-13T22:57:00Z">
        <w:r w:rsidR="009B4EA8">
          <w:rPr>
            <w:szCs w:val="24"/>
            <w:lang w:val="en-GB"/>
          </w:rPr>
          <w:t xml:space="preserve"> Press</w:t>
        </w:r>
      </w:ins>
      <w:r w:rsidRPr="00FE2AEA">
        <w:rPr>
          <w:szCs w:val="24"/>
          <w:lang w:val="en-GB"/>
        </w:rPr>
        <w:t>.</w:t>
      </w:r>
    </w:p>
    <w:p w14:paraId="3BF033CA" w14:textId="77777777" w:rsidR="00204AF7" w:rsidRPr="00FE2AEA" w:rsidRDefault="00204AF7" w:rsidP="001D59FC">
      <w:pPr>
        <w:spacing w:line="240" w:lineRule="auto"/>
        <w:ind w:hanging="709"/>
        <w:jc w:val="both"/>
        <w:rPr>
          <w:szCs w:val="24"/>
          <w:lang w:val="en-GB"/>
        </w:rPr>
      </w:pPr>
    </w:p>
    <w:p w14:paraId="08FF97EA" w14:textId="77777777" w:rsidR="00204AF7" w:rsidRDefault="00204AF7" w:rsidP="001D59FC">
      <w:pPr>
        <w:spacing w:line="240" w:lineRule="auto"/>
        <w:ind w:hanging="709"/>
        <w:jc w:val="both"/>
        <w:rPr>
          <w:ins w:id="105" w:author="Tom Crick" w:date="2017-01-13T22:55:00Z"/>
          <w:szCs w:val="24"/>
          <w:lang w:val="en-GB"/>
        </w:rPr>
      </w:pPr>
      <w:r w:rsidRPr="00FE2AEA">
        <w:rPr>
          <w:szCs w:val="24"/>
          <w:lang w:val="en-GB"/>
        </w:rPr>
        <w:t>Daradoumis, T., &amp; Marquès, J. M. (2000, April). A methodological approach to networked collaborative learning: Design and pedagogy Issues. In</w:t>
      </w:r>
      <w:r w:rsidR="00042A07" w:rsidRPr="00FE2AEA">
        <w:rPr>
          <w:szCs w:val="24"/>
          <w:lang w:val="en-GB"/>
        </w:rPr>
        <w:t>:</w:t>
      </w:r>
      <w:r w:rsidRPr="00FE2AEA">
        <w:rPr>
          <w:szCs w:val="24"/>
          <w:lang w:val="en-GB"/>
        </w:rPr>
        <w:t xml:space="preserve"> Networked Learning 2000. Proceedings of the 2000 International Conference on Innovative Approaches to Lifelong Learning and Higher Education th</w:t>
      </w:r>
      <w:r w:rsidR="005C16E7" w:rsidRPr="00FE2AEA">
        <w:rPr>
          <w:szCs w:val="24"/>
          <w:lang w:val="en-GB"/>
        </w:rPr>
        <w:t>rough the Internet (pp. 72-77).</w:t>
      </w:r>
    </w:p>
    <w:p w14:paraId="2712976A" w14:textId="77777777" w:rsidR="00037471" w:rsidRDefault="00037471" w:rsidP="001D59FC">
      <w:pPr>
        <w:spacing w:line="240" w:lineRule="auto"/>
        <w:ind w:hanging="709"/>
        <w:jc w:val="both"/>
        <w:rPr>
          <w:ins w:id="106" w:author="Tom Crick" w:date="2017-01-13T22:55:00Z"/>
          <w:szCs w:val="24"/>
          <w:lang w:val="en-GB"/>
        </w:rPr>
      </w:pPr>
    </w:p>
    <w:p w14:paraId="0F478598" w14:textId="40FE0EAA" w:rsidR="00037471" w:rsidRPr="00FE2AEA" w:rsidRDefault="00037471" w:rsidP="00037471">
      <w:pPr>
        <w:spacing w:line="240" w:lineRule="auto"/>
        <w:ind w:hanging="709"/>
        <w:jc w:val="both"/>
        <w:rPr>
          <w:szCs w:val="24"/>
          <w:lang w:val="en-GB"/>
        </w:rPr>
      </w:pPr>
      <w:ins w:id="107" w:author="Tom Crick" w:date="2017-01-13T22:55:00Z">
        <w:r w:rsidRPr="00FE2AEA">
          <w:rPr>
            <w:szCs w:val="24"/>
            <w:lang w:val="en-GB"/>
          </w:rPr>
          <w:t>Darling-Hammond L.</w:t>
        </w:r>
        <w:r>
          <w:rPr>
            <w:szCs w:val="24"/>
            <w:lang w:val="en-GB"/>
          </w:rPr>
          <w:t>, Barron B., Pearson, P.D., Schoenfield, A.H., Stage, E.K., Zimmerman, T.D., Cervetti, G.N., Tilson, J.L., &amp; Chen, M.</w:t>
        </w:r>
        <w:r w:rsidRPr="00FE2AEA">
          <w:rPr>
            <w:szCs w:val="24"/>
            <w:lang w:val="en-GB"/>
          </w:rPr>
          <w:t xml:space="preserve"> (2008) </w:t>
        </w:r>
        <w:r w:rsidRPr="004900AA">
          <w:rPr>
            <w:i/>
            <w:szCs w:val="24"/>
            <w:lang w:val="en-GB"/>
          </w:rPr>
          <w:t>Powerful Learning: What We Know About Teaching for Understanding</w:t>
        </w:r>
        <w:r w:rsidRPr="00FE2AEA">
          <w:rPr>
            <w:szCs w:val="24"/>
            <w:lang w:val="en-GB"/>
          </w:rPr>
          <w:t xml:space="preserve">. </w:t>
        </w:r>
        <w:r w:rsidRPr="00037471">
          <w:rPr>
            <w:szCs w:val="24"/>
            <w:lang w:val="en-GB"/>
          </w:rPr>
          <w:t>Jossey-Bass</w:t>
        </w:r>
        <w:r>
          <w:rPr>
            <w:szCs w:val="24"/>
            <w:lang w:val="en-GB"/>
          </w:rPr>
          <w:t>, 1st edition.</w:t>
        </w:r>
      </w:ins>
    </w:p>
    <w:p w14:paraId="5073A314" w14:textId="77777777" w:rsidR="00204AF7" w:rsidRPr="00FE2AEA" w:rsidRDefault="00204AF7" w:rsidP="001D59FC">
      <w:pPr>
        <w:spacing w:line="240" w:lineRule="auto"/>
        <w:ind w:hanging="709"/>
        <w:jc w:val="both"/>
        <w:rPr>
          <w:szCs w:val="24"/>
          <w:lang w:val="en-GB"/>
        </w:rPr>
      </w:pPr>
    </w:p>
    <w:p w14:paraId="7F442382" w14:textId="77777777" w:rsidR="00204AF7" w:rsidRDefault="00204AF7" w:rsidP="001D59FC">
      <w:pPr>
        <w:spacing w:line="240" w:lineRule="auto"/>
        <w:ind w:hanging="709"/>
        <w:jc w:val="both"/>
        <w:rPr>
          <w:ins w:id="108" w:author="Tom Crick" w:date="2017-01-13T23:20:00Z"/>
          <w:szCs w:val="24"/>
          <w:lang w:val="en-GB"/>
        </w:rPr>
      </w:pPr>
      <w:r w:rsidRPr="00FE2AEA">
        <w:rPr>
          <w:szCs w:val="24"/>
          <w:lang w:val="en-GB"/>
        </w:rPr>
        <w:t xml:space="preserve">Dillenbourg P., &amp; Evans M. (2011). Interactive </w:t>
      </w:r>
      <w:proofErr w:type="spellStart"/>
      <w:r w:rsidRPr="00FE2AEA">
        <w:rPr>
          <w:szCs w:val="24"/>
          <w:lang w:val="en-GB"/>
        </w:rPr>
        <w:t>tabletops</w:t>
      </w:r>
      <w:proofErr w:type="spellEnd"/>
      <w:r w:rsidRPr="00FE2AEA">
        <w:rPr>
          <w:szCs w:val="24"/>
          <w:lang w:val="en-GB"/>
        </w:rPr>
        <w:t xml:space="preserve"> in education. </w:t>
      </w:r>
      <w:r w:rsidRPr="00FE2AEA">
        <w:rPr>
          <w:i/>
          <w:szCs w:val="24"/>
          <w:lang w:val="en-GB"/>
        </w:rPr>
        <w:t>International Journal of Computer-Supported Collaborative Learning,</w:t>
      </w:r>
      <w:r w:rsidRPr="00FE2AEA">
        <w:rPr>
          <w:szCs w:val="24"/>
          <w:lang w:val="en-GB"/>
        </w:rPr>
        <w:t xml:space="preserve"> 6(4), 491–514.</w:t>
      </w:r>
    </w:p>
    <w:p w14:paraId="1BB09136" w14:textId="77777777" w:rsidR="002272C0" w:rsidRDefault="002272C0" w:rsidP="001D59FC">
      <w:pPr>
        <w:spacing w:line="240" w:lineRule="auto"/>
        <w:ind w:hanging="709"/>
        <w:jc w:val="both"/>
        <w:rPr>
          <w:ins w:id="109" w:author="Tom Crick" w:date="2017-01-13T23:20:00Z"/>
          <w:szCs w:val="24"/>
          <w:lang w:val="en-GB"/>
        </w:rPr>
      </w:pPr>
    </w:p>
    <w:p w14:paraId="71E7C523" w14:textId="26321083" w:rsidR="002272C0" w:rsidRPr="00FE2AEA" w:rsidRDefault="002272C0" w:rsidP="00383151">
      <w:pPr>
        <w:overflowPunct/>
        <w:spacing w:line="240" w:lineRule="auto"/>
        <w:ind w:hanging="709"/>
        <w:jc w:val="both"/>
        <w:textAlignment w:val="auto"/>
        <w:rPr>
          <w:szCs w:val="24"/>
          <w:lang w:val="en-GB"/>
        </w:rPr>
        <w:pPrChange w:id="110" w:author="Tom Crick" w:date="2017-01-13T23:21:00Z">
          <w:pPr>
            <w:spacing w:line="240" w:lineRule="auto"/>
            <w:ind w:hanging="709"/>
            <w:jc w:val="both"/>
          </w:pPr>
        </w:pPrChange>
      </w:pPr>
      <w:ins w:id="111" w:author="Tom Crick" w:date="2017-01-13T23:20:00Z">
        <w:r>
          <w:rPr>
            <w:szCs w:val="24"/>
            <w:lang w:val="en-GB"/>
          </w:rPr>
          <w:t>ETAG (2014</w:t>
        </w:r>
        <w:r w:rsidRPr="004900AA">
          <w:rPr>
            <w:szCs w:val="24"/>
            <w:lang w:val="en-GB"/>
          </w:rPr>
          <w:t xml:space="preserve">). </w:t>
        </w:r>
        <w:r w:rsidRPr="002272C0">
          <w:rPr>
            <w:szCs w:val="24"/>
            <w:lang w:val="en-GB"/>
          </w:rPr>
          <w:t>Education Technology Action Group</w:t>
        </w:r>
      </w:ins>
      <w:ins w:id="112" w:author="Tom Crick" w:date="2017-01-13T23:21:00Z">
        <w:r>
          <w:rPr>
            <w:szCs w:val="24"/>
            <w:lang w:val="en-GB"/>
          </w:rPr>
          <w:t>:</w:t>
        </w:r>
      </w:ins>
      <w:ins w:id="113" w:author="Tom Crick" w:date="2017-01-13T23:20:00Z">
        <w:r w:rsidRPr="002272C0">
          <w:rPr>
            <w:szCs w:val="24"/>
            <w:lang w:val="en-GB"/>
          </w:rPr>
          <w:t xml:space="preserve"> Our Reflections</w:t>
        </w:r>
        <w:r w:rsidRPr="004900AA">
          <w:rPr>
            <w:szCs w:val="24"/>
            <w:lang w:val="en-GB"/>
          </w:rPr>
          <w:t xml:space="preserve">. </w:t>
        </w:r>
        <w:r>
          <w:rPr>
            <w:szCs w:val="24"/>
            <w:lang w:val="en-GB"/>
          </w:rPr>
          <w:t>https://</w:t>
        </w:r>
      </w:ins>
      <w:ins w:id="114" w:author="Tom Crick" w:date="2017-01-13T23:21:00Z">
        <w:r w:rsidRPr="002272C0">
          <w:t xml:space="preserve"> </w:t>
        </w:r>
        <w:r w:rsidRPr="002272C0">
          <w:rPr>
            <w:szCs w:val="24"/>
            <w:lang w:val="en-GB"/>
          </w:rPr>
          <w:t>http://etag.report/</w:t>
        </w:r>
      </w:ins>
      <w:ins w:id="115" w:author="Tom Crick" w:date="2017-01-13T23:20:00Z">
        <w:r w:rsidRPr="004900AA">
          <w:rPr>
            <w:szCs w:val="24"/>
            <w:lang w:val="en-GB"/>
          </w:rPr>
          <w:t>. Accessed 8 January 2017.</w:t>
        </w:r>
      </w:ins>
    </w:p>
    <w:p w14:paraId="74132BFB" w14:textId="77777777" w:rsidR="00204AF7" w:rsidRPr="00FE2AEA" w:rsidRDefault="00204AF7" w:rsidP="001D59FC">
      <w:pPr>
        <w:spacing w:line="240" w:lineRule="auto"/>
        <w:ind w:hanging="709"/>
        <w:jc w:val="both"/>
        <w:rPr>
          <w:szCs w:val="24"/>
          <w:lang w:val="en-GB"/>
        </w:rPr>
      </w:pPr>
    </w:p>
    <w:p w14:paraId="1E8B42D5" w14:textId="77777777" w:rsidR="00204AF7" w:rsidRPr="00FE2AEA" w:rsidRDefault="00204AF7" w:rsidP="001D59FC">
      <w:pPr>
        <w:spacing w:line="240" w:lineRule="auto"/>
        <w:ind w:hanging="709"/>
        <w:jc w:val="both"/>
        <w:rPr>
          <w:szCs w:val="24"/>
          <w:lang w:val="en-GB"/>
        </w:rPr>
      </w:pPr>
      <w:r w:rsidRPr="00FE2AEA">
        <w:rPr>
          <w:szCs w:val="24"/>
          <w:lang w:val="en-GB"/>
        </w:rPr>
        <w:t xml:space="preserve">Everitt K., Shen C., Ryall K., &amp; </w:t>
      </w:r>
      <w:proofErr w:type="spellStart"/>
      <w:r w:rsidRPr="00FE2AEA">
        <w:rPr>
          <w:szCs w:val="24"/>
          <w:lang w:val="en-GB"/>
        </w:rPr>
        <w:t>Forlines</w:t>
      </w:r>
      <w:proofErr w:type="spellEnd"/>
      <w:r w:rsidRPr="00FE2AEA">
        <w:rPr>
          <w:szCs w:val="24"/>
          <w:lang w:val="en-GB"/>
        </w:rPr>
        <w:t xml:space="preserve"> C. (2006) </w:t>
      </w:r>
      <w:proofErr w:type="spellStart"/>
      <w:r w:rsidRPr="00FE2AEA">
        <w:rPr>
          <w:szCs w:val="24"/>
          <w:lang w:val="en-GB"/>
        </w:rPr>
        <w:t>MultiSpace</w:t>
      </w:r>
      <w:proofErr w:type="spellEnd"/>
      <w:r w:rsidRPr="00FE2AEA">
        <w:rPr>
          <w:szCs w:val="24"/>
          <w:lang w:val="en-GB"/>
        </w:rPr>
        <w:t>: Enabling Electronic Document Micro-mobility in Table-centric, Multi-device Environments. In: Proceedings of 1st IEEE International Workshop on Horizontal Interactive Human-Computer Systems (TABLETOP’06). IEEE Press.</w:t>
      </w:r>
    </w:p>
    <w:p w14:paraId="5F8FA897" w14:textId="77777777" w:rsidR="00204AF7" w:rsidRPr="00FE2AEA" w:rsidRDefault="00204AF7" w:rsidP="001D59FC">
      <w:pPr>
        <w:spacing w:line="240" w:lineRule="auto"/>
        <w:ind w:hanging="709"/>
        <w:jc w:val="both"/>
        <w:rPr>
          <w:szCs w:val="24"/>
          <w:lang w:val="en-GB"/>
        </w:rPr>
      </w:pPr>
    </w:p>
    <w:p w14:paraId="25438013" w14:textId="77777777" w:rsidR="00204AF7" w:rsidRPr="00FE2AEA" w:rsidRDefault="00204AF7" w:rsidP="001D59FC">
      <w:pPr>
        <w:spacing w:line="240" w:lineRule="auto"/>
        <w:ind w:hanging="709"/>
        <w:jc w:val="both"/>
        <w:rPr>
          <w:szCs w:val="24"/>
          <w:lang w:val="en-GB"/>
        </w:rPr>
      </w:pPr>
      <w:r w:rsidRPr="00FE2AEA">
        <w:rPr>
          <w:szCs w:val="24"/>
          <w:lang w:val="en-GB"/>
        </w:rPr>
        <w:t xml:space="preserve">Hatch A., Higgins S., Joyce-Gibbons A., Mercier E. (2011). </w:t>
      </w:r>
      <w:proofErr w:type="spellStart"/>
      <w:r w:rsidRPr="00FE2AEA">
        <w:rPr>
          <w:szCs w:val="24"/>
          <w:lang w:val="en-GB"/>
        </w:rPr>
        <w:t>NumberNet</w:t>
      </w:r>
      <w:proofErr w:type="spellEnd"/>
      <w:r w:rsidRPr="00FE2AEA">
        <w:rPr>
          <w:szCs w:val="24"/>
          <w:lang w:val="en-GB"/>
        </w:rPr>
        <w:t>: Using Multi-</w:t>
      </w:r>
      <w:proofErr w:type="gramStart"/>
      <w:r w:rsidRPr="00FE2AEA">
        <w:rPr>
          <w:szCs w:val="24"/>
          <w:lang w:val="en-GB"/>
        </w:rPr>
        <w:t>touch</w:t>
      </w:r>
      <w:proofErr w:type="gramEnd"/>
      <w:r w:rsidRPr="00FE2AEA">
        <w:rPr>
          <w:szCs w:val="24"/>
          <w:lang w:val="en-GB"/>
        </w:rPr>
        <w:t xml:space="preserve"> Technology to Support Within and Between Group Mathematics Learning. In: Proceedings of the 9th International Conference on Computer Supported Collaborative Learning, pp 176–183.</w:t>
      </w:r>
    </w:p>
    <w:p w14:paraId="29951CDD" w14:textId="77777777" w:rsidR="00204AF7" w:rsidRPr="00FE2AEA" w:rsidRDefault="00204AF7" w:rsidP="001D59FC">
      <w:pPr>
        <w:spacing w:line="240" w:lineRule="auto"/>
        <w:ind w:hanging="709"/>
        <w:jc w:val="both"/>
        <w:rPr>
          <w:szCs w:val="24"/>
          <w:lang w:val="en-GB"/>
        </w:rPr>
      </w:pPr>
    </w:p>
    <w:p w14:paraId="58811A75" w14:textId="77777777" w:rsidR="00204AF7" w:rsidRPr="00FE2AEA" w:rsidRDefault="00204AF7" w:rsidP="001D59FC">
      <w:pPr>
        <w:spacing w:line="240" w:lineRule="auto"/>
        <w:ind w:hanging="709"/>
        <w:jc w:val="both"/>
        <w:rPr>
          <w:szCs w:val="24"/>
          <w:lang w:val="en-GB"/>
        </w:rPr>
      </w:pPr>
      <w:r w:rsidRPr="00FE2AEA">
        <w:rPr>
          <w:szCs w:val="24"/>
          <w:lang w:val="en-GB"/>
        </w:rPr>
        <w:t>Hatch</w:t>
      </w:r>
      <w:r w:rsidR="001D59FC" w:rsidRPr="00FE2AEA">
        <w:rPr>
          <w:szCs w:val="24"/>
          <w:lang w:val="en-GB"/>
        </w:rPr>
        <w:t>, A.</w:t>
      </w:r>
      <w:r w:rsidRPr="00FE2AEA">
        <w:rPr>
          <w:szCs w:val="24"/>
          <w:lang w:val="en-GB"/>
        </w:rPr>
        <w:t xml:space="preserve"> </w:t>
      </w:r>
      <w:r w:rsidR="001D59FC" w:rsidRPr="00FE2AEA">
        <w:rPr>
          <w:szCs w:val="24"/>
          <w:lang w:val="en-GB"/>
        </w:rPr>
        <w:t xml:space="preserve">&amp; </w:t>
      </w:r>
      <w:r w:rsidRPr="00FE2AEA">
        <w:rPr>
          <w:szCs w:val="24"/>
          <w:lang w:val="en-GB"/>
        </w:rPr>
        <w:t>McNaughton</w:t>
      </w:r>
      <w:r w:rsidR="001D59FC" w:rsidRPr="00FE2AEA">
        <w:rPr>
          <w:szCs w:val="24"/>
          <w:lang w:val="en-GB"/>
        </w:rPr>
        <w:t>, J. (2011).</w:t>
      </w:r>
      <w:r w:rsidRPr="00FE2AEA">
        <w:rPr>
          <w:szCs w:val="24"/>
          <w:lang w:val="en-GB"/>
        </w:rPr>
        <w:t xml:space="preserve"> “SynergyNet 3.1.” https://doi:org/10:5281/zenodo:54562, 2011.</w:t>
      </w:r>
      <w:r w:rsidR="003A6C3D" w:rsidRPr="00FE2AEA">
        <w:rPr>
          <w:szCs w:val="24"/>
          <w:lang w:val="en-GB"/>
        </w:rPr>
        <w:t xml:space="preserve"> Accessed 8 January 2017</w:t>
      </w:r>
      <w:r w:rsidRPr="00FE2AEA">
        <w:rPr>
          <w:szCs w:val="24"/>
          <w:lang w:val="en-GB"/>
        </w:rPr>
        <w:t>.</w:t>
      </w:r>
    </w:p>
    <w:p w14:paraId="6BE0E1FA" w14:textId="77777777" w:rsidR="00204AF7" w:rsidRPr="00FE2AEA" w:rsidRDefault="00204AF7" w:rsidP="004211B4">
      <w:pPr>
        <w:spacing w:line="240" w:lineRule="auto"/>
        <w:jc w:val="both"/>
        <w:rPr>
          <w:szCs w:val="24"/>
          <w:lang w:val="en-GB"/>
        </w:rPr>
      </w:pPr>
    </w:p>
    <w:p w14:paraId="2D4A2E1B" w14:textId="482F3AD5" w:rsidR="00204AF7" w:rsidRPr="00FE2AEA" w:rsidRDefault="00204AF7" w:rsidP="001D59FC">
      <w:pPr>
        <w:spacing w:line="240" w:lineRule="auto"/>
        <w:ind w:hanging="709"/>
        <w:jc w:val="both"/>
        <w:rPr>
          <w:szCs w:val="24"/>
          <w:lang w:val="en-GB"/>
        </w:rPr>
      </w:pPr>
      <w:r w:rsidRPr="00FE2AEA">
        <w:rPr>
          <w:szCs w:val="24"/>
          <w:lang w:val="en-GB"/>
        </w:rPr>
        <w:t xml:space="preserve">Higgins S., Mercier E., Burd L., &amp; Joyce-Gibbons A. (2012). Multi-touch Tables and Collaborative Learning. </w:t>
      </w:r>
      <w:r w:rsidRPr="00FE2AEA">
        <w:rPr>
          <w:i/>
          <w:szCs w:val="24"/>
          <w:lang w:val="en-GB"/>
        </w:rPr>
        <w:t>British Journal of Educational Technology,</w:t>
      </w:r>
      <w:r w:rsidRPr="00FE2AEA">
        <w:rPr>
          <w:szCs w:val="24"/>
          <w:lang w:val="en-GB"/>
        </w:rPr>
        <w:t xml:space="preserve"> 43(6), 1041–1054</w:t>
      </w:r>
      <w:ins w:id="116" w:author="Tom Crick" w:date="2017-01-13T22:56:00Z">
        <w:r w:rsidR="009B4EA8">
          <w:rPr>
            <w:szCs w:val="24"/>
            <w:lang w:val="en-GB"/>
          </w:rPr>
          <w:t>.</w:t>
        </w:r>
      </w:ins>
    </w:p>
    <w:p w14:paraId="11D78612" w14:textId="77777777" w:rsidR="00204AF7" w:rsidRPr="00FE2AEA" w:rsidRDefault="00204AF7" w:rsidP="001D59FC">
      <w:pPr>
        <w:spacing w:line="240" w:lineRule="auto"/>
        <w:ind w:hanging="709"/>
        <w:jc w:val="both"/>
        <w:rPr>
          <w:szCs w:val="24"/>
          <w:lang w:val="en-GB"/>
        </w:rPr>
      </w:pPr>
    </w:p>
    <w:p w14:paraId="143F263A" w14:textId="77777777" w:rsidR="00204AF7" w:rsidRPr="00FE2AEA" w:rsidRDefault="00204AF7" w:rsidP="001D59FC">
      <w:pPr>
        <w:spacing w:line="240" w:lineRule="auto"/>
        <w:ind w:hanging="709"/>
        <w:jc w:val="both"/>
        <w:rPr>
          <w:szCs w:val="24"/>
          <w:lang w:val="en-GB"/>
        </w:rPr>
      </w:pPr>
      <w:r w:rsidRPr="00FE2AEA">
        <w:rPr>
          <w:szCs w:val="24"/>
          <w:lang w:val="en-GB"/>
        </w:rPr>
        <w:t xml:space="preserve">Joyce-Gibbons, A. (2016). Observe, interact and act: teachers’ initiation of mini-plenaries to scaffold small-group collaboration. </w:t>
      </w:r>
      <w:r w:rsidRPr="00FE2AEA">
        <w:rPr>
          <w:i/>
          <w:szCs w:val="24"/>
          <w:lang w:val="en-GB"/>
        </w:rPr>
        <w:t>Technology, Pedagogy and Education</w:t>
      </w:r>
      <w:r w:rsidRPr="00FE2AEA">
        <w:rPr>
          <w:szCs w:val="24"/>
          <w:lang w:val="en-GB"/>
        </w:rPr>
        <w:t>, 1-18.</w:t>
      </w:r>
    </w:p>
    <w:p w14:paraId="55AA2FB3" w14:textId="77777777" w:rsidR="00204AF7" w:rsidRPr="00FE2AEA" w:rsidRDefault="00204AF7" w:rsidP="001D59FC">
      <w:pPr>
        <w:spacing w:line="240" w:lineRule="auto"/>
        <w:ind w:hanging="709"/>
        <w:jc w:val="both"/>
        <w:rPr>
          <w:szCs w:val="24"/>
          <w:lang w:val="en-GB"/>
        </w:rPr>
      </w:pPr>
    </w:p>
    <w:p w14:paraId="7CF4BB71" w14:textId="714BD1E6" w:rsidR="00204AF7" w:rsidRPr="00FE2AEA" w:rsidRDefault="00204AF7" w:rsidP="001D59FC">
      <w:pPr>
        <w:spacing w:line="240" w:lineRule="auto"/>
        <w:ind w:hanging="709"/>
        <w:jc w:val="both"/>
        <w:rPr>
          <w:szCs w:val="24"/>
          <w:lang w:val="en-GB"/>
        </w:rPr>
      </w:pPr>
      <w:r w:rsidRPr="00FE2AEA">
        <w:rPr>
          <w:szCs w:val="24"/>
          <w:lang w:val="en-GB"/>
        </w:rPr>
        <w:t xml:space="preserve">Kharrufa A., Balaam M., </w:t>
      </w:r>
      <w:proofErr w:type="spellStart"/>
      <w:r w:rsidRPr="00FE2AEA">
        <w:rPr>
          <w:szCs w:val="24"/>
          <w:lang w:val="en-GB"/>
        </w:rPr>
        <w:t>Heslop</w:t>
      </w:r>
      <w:proofErr w:type="spellEnd"/>
      <w:r w:rsidRPr="00FE2AEA">
        <w:rPr>
          <w:szCs w:val="24"/>
          <w:lang w:val="en-GB"/>
        </w:rPr>
        <w:t xml:space="preserve"> P., Leat D., Dolan P., &amp; Olivier P. (2013). Tables in the Wild: Lessons Learned from a Large-scale Multi-</w:t>
      </w:r>
      <w:proofErr w:type="spellStart"/>
      <w:r w:rsidRPr="00FE2AEA">
        <w:rPr>
          <w:szCs w:val="24"/>
          <w:lang w:val="en-GB"/>
        </w:rPr>
        <w:t>tabletop</w:t>
      </w:r>
      <w:proofErr w:type="spellEnd"/>
      <w:r w:rsidRPr="00FE2AEA">
        <w:rPr>
          <w:szCs w:val="24"/>
          <w:lang w:val="en-GB"/>
        </w:rPr>
        <w:t xml:space="preserve"> Deployment. In: Proceedings of the </w:t>
      </w:r>
      <w:r w:rsidR="00443DFB" w:rsidRPr="00FE2AEA">
        <w:rPr>
          <w:szCs w:val="24"/>
          <w:lang w:val="en-GB"/>
        </w:rPr>
        <w:t xml:space="preserve">ACM </w:t>
      </w:r>
      <w:r w:rsidRPr="00FE2AEA">
        <w:rPr>
          <w:szCs w:val="24"/>
          <w:lang w:val="en-GB"/>
        </w:rPr>
        <w:t>SIGCHI Conference on Human Factors in Computing Systems (CHI’13), pp. 1021–1030. ACM</w:t>
      </w:r>
      <w:ins w:id="117" w:author="Tom Crick" w:date="2017-01-13T22:57:00Z">
        <w:r w:rsidR="009B4EA8">
          <w:rPr>
            <w:szCs w:val="24"/>
            <w:lang w:val="en-GB"/>
          </w:rPr>
          <w:t xml:space="preserve"> Press</w:t>
        </w:r>
      </w:ins>
      <w:r w:rsidRPr="00FE2AEA">
        <w:rPr>
          <w:szCs w:val="24"/>
          <w:lang w:val="en-GB"/>
        </w:rPr>
        <w:t>.</w:t>
      </w:r>
    </w:p>
    <w:p w14:paraId="53C7E0F3" w14:textId="77777777" w:rsidR="00204AF7" w:rsidRPr="00FE2AEA" w:rsidRDefault="00204AF7" w:rsidP="001D59FC">
      <w:pPr>
        <w:spacing w:line="240" w:lineRule="auto"/>
        <w:ind w:hanging="709"/>
        <w:jc w:val="both"/>
        <w:rPr>
          <w:szCs w:val="24"/>
          <w:lang w:val="en-GB"/>
        </w:rPr>
      </w:pPr>
    </w:p>
    <w:p w14:paraId="360DB0B5" w14:textId="04C05D1E" w:rsidR="00204AF7" w:rsidRPr="00FE2AEA" w:rsidRDefault="00204AF7" w:rsidP="001D59FC">
      <w:pPr>
        <w:spacing w:line="240" w:lineRule="auto"/>
        <w:ind w:hanging="709"/>
        <w:jc w:val="both"/>
        <w:rPr>
          <w:szCs w:val="24"/>
          <w:lang w:val="en-GB"/>
        </w:rPr>
      </w:pPr>
      <w:r w:rsidRPr="00FE2AEA">
        <w:rPr>
          <w:szCs w:val="24"/>
          <w:lang w:val="en-GB"/>
        </w:rPr>
        <w:lastRenderedPageBreak/>
        <w:t>Kim, J., Par</w:t>
      </w:r>
      <w:r w:rsidR="003C3D04" w:rsidRPr="00FE2AEA">
        <w:rPr>
          <w:szCs w:val="24"/>
          <w:lang w:val="en-GB"/>
        </w:rPr>
        <w:t>k, J., Kim, H., &amp; Lee, C. (2007</w:t>
      </w:r>
      <w:r w:rsidRPr="00FE2AEA">
        <w:rPr>
          <w:szCs w:val="24"/>
          <w:lang w:val="en-GB"/>
        </w:rPr>
        <w:t xml:space="preserve">). </w:t>
      </w:r>
      <w:r w:rsidR="00474292" w:rsidRPr="00FE2AEA">
        <w:rPr>
          <w:szCs w:val="24"/>
          <w:lang w:val="en-GB"/>
        </w:rPr>
        <w:t>HCI</w:t>
      </w:r>
      <w:r w:rsidRPr="00FE2AEA">
        <w:rPr>
          <w:szCs w:val="24"/>
          <w:lang w:val="en-GB"/>
        </w:rPr>
        <w:t xml:space="preserve"> (human computer interaction) using multi-touch </w:t>
      </w:r>
      <w:proofErr w:type="spellStart"/>
      <w:r w:rsidRPr="00FE2AEA">
        <w:rPr>
          <w:szCs w:val="24"/>
          <w:lang w:val="en-GB"/>
        </w:rPr>
        <w:t>tabletop</w:t>
      </w:r>
      <w:proofErr w:type="spellEnd"/>
      <w:r w:rsidRPr="00FE2AEA">
        <w:rPr>
          <w:szCs w:val="24"/>
          <w:lang w:val="en-GB"/>
        </w:rPr>
        <w:t xml:space="preserve"> display. In</w:t>
      </w:r>
      <w:r w:rsidR="00042A07" w:rsidRPr="00FE2AEA">
        <w:rPr>
          <w:szCs w:val="24"/>
          <w:lang w:val="en-GB"/>
        </w:rPr>
        <w:t>:</w:t>
      </w:r>
      <w:r w:rsidRPr="00FE2AEA">
        <w:rPr>
          <w:szCs w:val="24"/>
          <w:lang w:val="en-GB"/>
        </w:rPr>
        <w:t xml:space="preserve"> 2007 IEEE Pacific Rim conference on communications, computers and signal processing (pp. 391-394). IEEE</w:t>
      </w:r>
      <w:ins w:id="118" w:author="Tom Crick" w:date="2017-01-13T22:57:00Z">
        <w:r w:rsidR="009B4EA8">
          <w:rPr>
            <w:szCs w:val="24"/>
            <w:lang w:val="en-GB"/>
          </w:rPr>
          <w:t xml:space="preserve"> Press</w:t>
        </w:r>
      </w:ins>
      <w:r w:rsidRPr="00FE2AEA">
        <w:rPr>
          <w:szCs w:val="24"/>
          <w:lang w:val="en-GB"/>
        </w:rPr>
        <w:t>.</w:t>
      </w:r>
    </w:p>
    <w:p w14:paraId="4640CED8" w14:textId="77777777" w:rsidR="00204AF7" w:rsidRPr="00FE2AEA" w:rsidRDefault="00204AF7" w:rsidP="001D59FC">
      <w:pPr>
        <w:spacing w:line="240" w:lineRule="auto"/>
        <w:ind w:hanging="709"/>
        <w:jc w:val="both"/>
        <w:rPr>
          <w:szCs w:val="24"/>
          <w:lang w:val="en-GB"/>
        </w:rPr>
      </w:pPr>
    </w:p>
    <w:p w14:paraId="3F4C0C0F" w14:textId="77777777" w:rsidR="00204AF7" w:rsidRPr="00FE2AEA" w:rsidRDefault="00204AF7" w:rsidP="001D59FC">
      <w:pPr>
        <w:spacing w:line="240" w:lineRule="auto"/>
        <w:ind w:hanging="709"/>
        <w:jc w:val="both"/>
        <w:rPr>
          <w:szCs w:val="24"/>
          <w:lang w:val="en-GB"/>
        </w:rPr>
      </w:pPr>
      <w:r w:rsidRPr="00FE2AEA">
        <w:rPr>
          <w:szCs w:val="24"/>
          <w:lang w:val="en-GB"/>
        </w:rPr>
        <w:t>K</w:t>
      </w:r>
      <w:r w:rsidR="00A27B50" w:rsidRPr="00FE2AEA">
        <w:rPr>
          <w:szCs w:val="24"/>
          <w:lang w:val="en-GB"/>
        </w:rPr>
        <w:t>izilcec, R. F. (2013</w:t>
      </w:r>
      <w:r w:rsidR="00BE3DA9" w:rsidRPr="00FE2AEA">
        <w:rPr>
          <w:szCs w:val="24"/>
          <w:lang w:val="en-GB"/>
        </w:rPr>
        <w:t>). Collaborative learning in geographically distributed and in-person groups. In: Proceedings of the 16th International Conference on Artificial Intelligence in Education (AIED), pp.67-74. CEUR-WS (v</w:t>
      </w:r>
      <w:r w:rsidRPr="00FE2AEA">
        <w:rPr>
          <w:szCs w:val="24"/>
          <w:lang w:val="en-GB"/>
        </w:rPr>
        <w:t>ol. 67).</w:t>
      </w:r>
    </w:p>
    <w:p w14:paraId="63778240" w14:textId="77777777" w:rsidR="00204AF7" w:rsidRPr="00FE2AEA" w:rsidRDefault="00204AF7" w:rsidP="001D59FC">
      <w:pPr>
        <w:spacing w:line="240" w:lineRule="auto"/>
        <w:ind w:hanging="709"/>
        <w:jc w:val="both"/>
        <w:rPr>
          <w:szCs w:val="24"/>
          <w:lang w:val="en-GB"/>
        </w:rPr>
      </w:pPr>
    </w:p>
    <w:p w14:paraId="7ACCB32E" w14:textId="62C1056A" w:rsidR="00204AF7" w:rsidRPr="00FE2AEA" w:rsidRDefault="00204AF7" w:rsidP="001D59FC">
      <w:pPr>
        <w:spacing w:line="240" w:lineRule="auto"/>
        <w:ind w:hanging="709"/>
        <w:jc w:val="both"/>
        <w:rPr>
          <w:szCs w:val="24"/>
          <w:lang w:val="en-GB"/>
        </w:rPr>
      </w:pPr>
      <w:r w:rsidRPr="00FE2AEA">
        <w:rPr>
          <w:szCs w:val="24"/>
          <w:lang w:val="en-GB"/>
        </w:rPr>
        <w:t xml:space="preserve">Kreitmayer S., Rogers Y., Laney R., &amp; Peake S. (2013). </w:t>
      </w:r>
      <w:proofErr w:type="spellStart"/>
      <w:r w:rsidRPr="00FE2AEA">
        <w:rPr>
          <w:i/>
          <w:szCs w:val="24"/>
          <w:lang w:val="en-GB"/>
        </w:rPr>
        <w:t>UniPad</w:t>
      </w:r>
      <w:proofErr w:type="spellEnd"/>
      <w:r w:rsidRPr="00FE2AEA">
        <w:rPr>
          <w:szCs w:val="24"/>
          <w:lang w:val="en-GB"/>
        </w:rPr>
        <w:t>: Orchestrating Collaborative Activities Through Shared Tablets and an Integrated Wall Display. In: Proceedings of the ACM International Joint Conference on Pervasive and Ubiquitous Computing (UbiComp’13), pp. 801–810. ACM</w:t>
      </w:r>
      <w:ins w:id="119" w:author="Tom Crick" w:date="2017-01-13T22:57:00Z">
        <w:r w:rsidR="009B4EA8">
          <w:rPr>
            <w:szCs w:val="24"/>
            <w:lang w:val="en-GB"/>
          </w:rPr>
          <w:t xml:space="preserve"> Press</w:t>
        </w:r>
      </w:ins>
      <w:r w:rsidRPr="00FE2AEA">
        <w:rPr>
          <w:szCs w:val="24"/>
          <w:lang w:val="en-GB"/>
        </w:rPr>
        <w:t>.</w:t>
      </w:r>
    </w:p>
    <w:p w14:paraId="1A02D510" w14:textId="77777777" w:rsidR="003C3D04" w:rsidRPr="00FE2AEA" w:rsidRDefault="003C3D04" w:rsidP="001D59FC">
      <w:pPr>
        <w:spacing w:line="240" w:lineRule="auto"/>
        <w:ind w:hanging="709"/>
        <w:jc w:val="both"/>
        <w:rPr>
          <w:szCs w:val="24"/>
          <w:lang w:val="en-GB"/>
        </w:rPr>
      </w:pPr>
    </w:p>
    <w:p w14:paraId="79B48945" w14:textId="77777777" w:rsidR="003C3D04" w:rsidRPr="00607291" w:rsidRDefault="003C3D04" w:rsidP="001D59FC">
      <w:pPr>
        <w:overflowPunct/>
        <w:spacing w:line="240" w:lineRule="auto"/>
        <w:ind w:hanging="709"/>
        <w:jc w:val="both"/>
        <w:textAlignment w:val="auto"/>
        <w:rPr>
          <w:szCs w:val="24"/>
          <w:lang w:val="en-GB"/>
          <w:rPrChange w:id="120" w:author="James McNaughton" w:date="2017-01-13T13:06:00Z">
            <w:rPr>
              <w:szCs w:val="24"/>
            </w:rPr>
          </w:rPrChange>
        </w:rPr>
      </w:pPr>
      <w:proofErr w:type="spellStart"/>
      <w:r w:rsidRPr="00607291">
        <w:rPr>
          <w:rFonts w:eastAsiaTheme="minorHAnsi"/>
          <w:color w:val="000000"/>
          <w:szCs w:val="24"/>
          <w:lang w:val="en-GB" w:eastAsia="en-US"/>
        </w:rPr>
        <w:t>Kyaw</w:t>
      </w:r>
      <w:proofErr w:type="spellEnd"/>
      <w:r w:rsidRPr="00607291">
        <w:rPr>
          <w:rFonts w:eastAsiaTheme="minorHAnsi"/>
          <w:color w:val="000000"/>
          <w:szCs w:val="24"/>
          <w:lang w:val="en-GB" w:eastAsia="en-US"/>
        </w:rPr>
        <w:t>, P. &amp; McNaughton,</w:t>
      </w:r>
      <w:r w:rsidRPr="00FE2AEA">
        <w:rPr>
          <w:rFonts w:eastAsiaTheme="minorHAnsi"/>
          <w:color w:val="000000"/>
          <w:szCs w:val="24"/>
          <w:lang w:val="en-GB" w:eastAsia="en-US"/>
        </w:rPr>
        <w:t xml:space="preserve"> J. (2010). “</w:t>
      </w:r>
      <w:proofErr w:type="spellStart"/>
      <w:r w:rsidRPr="00FE2AEA">
        <w:rPr>
          <w:rFonts w:eastAsiaTheme="minorHAnsi"/>
          <w:color w:val="000000"/>
          <w:szCs w:val="24"/>
          <w:lang w:val="en-GB" w:eastAsia="en-US"/>
        </w:rPr>
        <w:t>SynergyView</w:t>
      </w:r>
      <w:proofErr w:type="spellEnd"/>
      <w:r w:rsidRPr="00FE2AEA">
        <w:rPr>
          <w:rFonts w:eastAsiaTheme="minorHAnsi"/>
          <w:color w:val="000000"/>
          <w:szCs w:val="24"/>
          <w:lang w:val="en-GB" w:eastAsia="en-US"/>
        </w:rPr>
        <w:t>" https://doi:org/10:5281/zenodo:54566. Accessed: 8 January 2017.</w:t>
      </w:r>
    </w:p>
    <w:p w14:paraId="1E0320B1" w14:textId="77777777" w:rsidR="00204AF7" w:rsidRPr="00607291" w:rsidRDefault="00204AF7" w:rsidP="001D59FC">
      <w:pPr>
        <w:spacing w:line="240" w:lineRule="auto"/>
        <w:ind w:hanging="709"/>
        <w:jc w:val="both"/>
        <w:rPr>
          <w:szCs w:val="24"/>
          <w:lang w:val="en-GB"/>
          <w:rPrChange w:id="121" w:author="James McNaughton" w:date="2017-01-13T13:06:00Z">
            <w:rPr>
              <w:szCs w:val="24"/>
            </w:rPr>
          </w:rPrChange>
        </w:rPr>
      </w:pPr>
    </w:p>
    <w:p w14:paraId="7909ED41" w14:textId="77777777" w:rsidR="00204AF7" w:rsidRPr="00607291" w:rsidRDefault="00204AF7" w:rsidP="001D59FC">
      <w:pPr>
        <w:spacing w:line="240" w:lineRule="auto"/>
        <w:ind w:hanging="709"/>
        <w:jc w:val="both"/>
        <w:rPr>
          <w:szCs w:val="24"/>
          <w:lang w:val="en-GB"/>
          <w:rPrChange w:id="122" w:author="James McNaughton" w:date="2017-01-13T13:06:00Z">
            <w:rPr>
              <w:szCs w:val="24"/>
            </w:rPr>
          </w:rPrChange>
        </w:rPr>
      </w:pPr>
      <w:r w:rsidRPr="00607291">
        <w:rPr>
          <w:szCs w:val="24"/>
          <w:lang w:val="en-GB"/>
          <w:rPrChange w:id="123" w:author="James McNaughton" w:date="2017-01-13T13:06:00Z">
            <w:rPr>
              <w:szCs w:val="24"/>
            </w:rPr>
          </w:rPrChange>
        </w:rPr>
        <w:t xml:space="preserve">Lipponen L., </w:t>
      </w:r>
      <w:proofErr w:type="spellStart"/>
      <w:r w:rsidRPr="00607291">
        <w:rPr>
          <w:szCs w:val="24"/>
          <w:lang w:val="en-GB"/>
          <w:rPrChange w:id="124" w:author="James McNaughton" w:date="2017-01-13T13:06:00Z">
            <w:rPr>
              <w:szCs w:val="24"/>
            </w:rPr>
          </w:rPrChange>
        </w:rPr>
        <w:t>Hakkarainen</w:t>
      </w:r>
      <w:proofErr w:type="spellEnd"/>
      <w:r w:rsidRPr="00607291">
        <w:rPr>
          <w:szCs w:val="24"/>
          <w:lang w:val="en-GB"/>
          <w:rPrChange w:id="125" w:author="James McNaughton" w:date="2017-01-13T13:06:00Z">
            <w:rPr>
              <w:szCs w:val="24"/>
            </w:rPr>
          </w:rPrChange>
        </w:rPr>
        <w:t xml:space="preserve"> K., &amp; Paavola S. (2004). Practices and Orientations of CSCL. In: </w:t>
      </w:r>
      <w:r w:rsidRPr="00607291">
        <w:rPr>
          <w:i/>
          <w:szCs w:val="24"/>
          <w:lang w:val="en-GB"/>
          <w:rPrChange w:id="126" w:author="James McNaughton" w:date="2017-01-13T13:06:00Z">
            <w:rPr>
              <w:i/>
              <w:szCs w:val="24"/>
            </w:rPr>
          </w:rPrChange>
        </w:rPr>
        <w:t>What We Know About CSCL</w:t>
      </w:r>
      <w:r w:rsidRPr="00607291">
        <w:rPr>
          <w:szCs w:val="24"/>
          <w:lang w:val="en-GB"/>
          <w:rPrChange w:id="127" w:author="James McNaughton" w:date="2017-01-13T13:06:00Z">
            <w:rPr>
              <w:szCs w:val="24"/>
            </w:rPr>
          </w:rPrChange>
        </w:rPr>
        <w:t>, Springer, pp. 31–50.</w:t>
      </w:r>
    </w:p>
    <w:p w14:paraId="0CDFD758" w14:textId="77777777" w:rsidR="00204AF7" w:rsidRPr="00607291" w:rsidRDefault="00204AF7" w:rsidP="001D59FC">
      <w:pPr>
        <w:spacing w:line="240" w:lineRule="auto"/>
        <w:ind w:hanging="709"/>
        <w:jc w:val="both"/>
        <w:rPr>
          <w:szCs w:val="24"/>
          <w:lang w:val="en-GB"/>
          <w:rPrChange w:id="128" w:author="James McNaughton" w:date="2017-01-13T13:06:00Z">
            <w:rPr>
              <w:szCs w:val="24"/>
            </w:rPr>
          </w:rPrChange>
        </w:rPr>
      </w:pPr>
    </w:p>
    <w:p w14:paraId="025500D9" w14:textId="77777777" w:rsidR="00204AF7" w:rsidRPr="00607291" w:rsidRDefault="00204AF7" w:rsidP="001D59FC">
      <w:pPr>
        <w:spacing w:line="240" w:lineRule="auto"/>
        <w:ind w:hanging="709"/>
        <w:jc w:val="both"/>
        <w:rPr>
          <w:szCs w:val="24"/>
          <w:lang w:val="en-GB"/>
          <w:rPrChange w:id="129" w:author="James McNaughton" w:date="2017-01-13T13:06:00Z">
            <w:rPr>
              <w:szCs w:val="24"/>
            </w:rPr>
          </w:rPrChange>
        </w:rPr>
      </w:pPr>
      <w:r w:rsidRPr="00607291">
        <w:rPr>
          <w:szCs w:val="24"/>
          <w:lang w:val="en-GB"/>
          <w:rPrChange w:id="130" w:author="James McNaughton" w:date="2017-01-13T13:06:00Z">
            <w:rPr>
              <w:szCs w:val="24"/>
            </w:rPr>
          </w:rPrChange>
        </w:rPr>
        <w:t xml:space="preserve">McConnell, D., Hodgson, V., &amp; </w:t>
      </w:r>
      <w:proofErr w:type="spellStart"/>
      <w:r w:rsidRPr="00607291">
        <w:rPr>
          <w:szCs w:val="24"/>
          <w:lang w:val="en-GB"/>
          <w:rPrChange w:id="131" w:author="James McNaughton" w:date="2017-01-13T13:06:00Z">
            <w:rPr>
              <w:szCs w:val="24"/>
            </w:rPr>
          </w:rPrChange>
        </w:rPr>
        <w:t>Dirckinck-Holmfeld</w:t>
      </w:r>
      <w:proofErr w:type="spellEnd"/>
      <w:r w:rsidRPr="00607291">
        <w:rPr>
          <w:szCs w:val="24"/>
          <w:lang w:val="en-GB"/>
          <w:rPrChange w:id="132" w:author="James McNaughton" w:date="2017-01-13T13:06:00Z">
            <w:rPr>
              <w:szCs w:val="24"/>
            </w:rPr>
          </w:rPrChange>
        </w:rPr>
        <w:t>, L. (2012). Networked learning: A brief history and new trends. In</w:t>
      </w:r>
      <w:r w:rsidR="00DD31CE" w:rsidRPr="00607291">
        <w:rPr>
          <w:szCs w:val="24"/>
          <w:lang w:val="en-GB"/>
          <w:rPrChange w:id="133" w:author="James McNaughton" w:date="2017-01-13T13:06:00Z">
            <w:rPr>
              <w:szCs w:val="24"/>
            </w:rPr>
          </w:rPrChange>
        </w:rPr>
        <w:t>:</w:t>
      </w:r>
      <w:r w:rsidRPr="00607291">
        <w:rPr>
          <w:szCs w:val="24"/>
          <w:lang w:val="en-GB"/>
          <w:rPrChange w:id="134" w:author="James McNaughton" w:date="2017-01-13T13:06:00Z">
            <w:rPr>
              <w:szCs w:val="24"/>
            </w:rPr>
          </w:rPrChange>
        </w:rPr>
        <w:t xml:space="preserve"> Exploring the theory, pedagogy and practice of networked learning (pp. 3-24). Springer.</w:t>
      </w:r>
    </w:p>
    <w:p w14:paraId="120E28F3" w14:textId="77777777" w:rsidR="00204AF7" w:rsidRPr="00607291" w:rsidRDefault="00204AF7" w:rsidP="001D59FC">
      <w:pPr>
        <w:spacing w:line="240" w:lineRule="auto"/>
        <w:ind w:hanging="709"/>
        <w:jc w:val="both"/>
        <w:rPr>
          <w:szCs w:val="24"/>
          <w:lang w:val="en-GB"/>
          <w:rPrChange w:id="135" w:author="James McNaughton" w:date="2017-01-13T13:06:00Z">
            <w:rPr>
              <w:szCs w:val="24"/>
            </w:rPr>
          </w:rPrChange>
        </w:rPr>
      </w:pPr>
    </w:p>
    <w:p w14:paraId="4445BAE3" w14:textId="21F99238" w:rsidR="00204AF7" w:rsidRPr="00607291" w:rsidRDefault="003C3D04" w:rsidP="001D59FC">
      <w:pPr>
        <w:spacing w:line="240" w:lineRule="auto"/>
        <w:ind w:hanging="709"/>
        <w:jc w:val="both"/>
        <w:rPr>
          <w:szCs w:val="24"/>
          <w:lang w:val="en-GB"/>
          <w:rPrChange w:id="136" w:author="James McNaughton" w:date="2017-01-13T13:06:00Z">
            <w:rPr>
              <w:szCs w:val="24"/>
            </w:rPr>
          </w:rPrChange>
        </w:rPr>
      </w:pPr>
      <w:r w:rsidRPr="00607291">
        <w:rPr>
          <w:szCs w:val="24"/>
          <w:lang w:val="en-GB"/>
          <w:rPrChange w:id="137" w:author="James McNaughton" w:date="2017-01-13T13:06:00Z">
            <w:rPr>
              <w:szCs w:val="24"/>
            </w:rPr>
          </w:rPrChange>
        </w:rPr>
        <w:t>Mercier, E. (2014</w:t>
      </w:r>
      <w:r w:rsidR="00204AF7" w:rsidRPr="00607291">
        <w:rPr>
          <w:szCs w:val="24"/>
          <w:lang w:val="en-GB"/>
          <w:rPrChange w:id="138" w:author="James McNaughton" w:date="2017-01-13T13:06:00Z">
            <w:rPr>
              <w:szCs w:val="24"/>
            </w:rPr>
          </w:rPrChange>
        </w:rPr>
        <w:t>). Device ecologies to support collabora</w:t>
      </w:r>
      <w:r w:rsidR="007527ED" w:rsidRPr="00607291">
        <w:rPr>
          <w:szCs w:val="24"/>
          <w:lang w:val="en-GB"/>
          <w:rPrChange w:id="139" w:author="James McNaughton" w:date="2017-01-13T13:06:00Z">
            <w:rPr>
              <w:szCs w:val="24"/>
            </w:rPr>
          </w:rPrChange>
        </w:rPr>
        <w:t xml:space="preserve">tive learning in classrooms. In: 2014 International Conference on </w:t>
      </w:r>
      <w:r w:rsidR="00204AF7" w:rsidRPr="00607291">
        <w:rPr>
          <w:szCs w:val="24"/>
          <w:lang w:val="en-GB"/>
          <w:rPrChange w:id="140" w:author="James McNaughton" w:date="2017-01-13T13:06:00Z">
            <w:rPr>
              <w:szCs w:val="24"/>
            </w:rPr>
          </w:rPrChange>
        </w:rPr>
        <w:t>Collaboration Technologies and Systems (CTS), (pp. 217-218). IEEE</w:t>
      </w:r>
      <w:ins w:id="141" w:author="Tom Crick" w:date="2017-01-13T22:57:00Z">
        <w:r w:rsidR="009B4EA8">
          <w:rPr>
            <w:szCs w:val="24"/>
            <w:lang w:val="en-GB"/>
          </w:rPr>
          <w:t xml:space="preserve"> Press</w:t>
        </w:r>
      </w:ins>
      <w:r w:rsidR="00204AF7" w:rsidRPr="00607291">
        <w:rPr>
          <w:szCs w:val="24"/>
          <w:lang w:val="en-GB"/>
          <w:rPrChange w:id="142" w:author="James McNaughton" w:date="2017-01-13T13:06:00Z">
            <w:rPr>
              <w:szCs w:val="24"/>
            </w:rPr>
          </w:rPrChange>
        </w:rPr>
        <w:t>.</w:t>
      </w:r>
    </w:p>
    <w:p w14:paraId="421F6152" w14:textId="77777777" w:rsidR="00204AF7" w:rsidRPr="00607291" w:rsidRDefault="00204AF7" w:rsidP="001D59FC">
      <w:pPr>
        <w:spacing w:line="240" w:lineRule="auto"/>
        <w:ind w:hanging="709"/>
        <w:jc w:val="both"/>
        <w:rPr>
          <w:szCs w:val="24"/>
          <w:lang w:val="en-GB"/>
          <w:rPrChange w:id="143" w:author="James McNaughton" w:date="2017-01-13T13:06:00Z">
            <w:rPr>
              <w:szCs w:val="24"/>
            </w:rPr>
          </w:rPrChange>
        </w:rPr>
      </w:pPr>
    </w:p>
    <w:p w14:paraId="48E54BDF" w14:textId="77777777" w:rsidR="00204AF7" w:rsidRPr="00607291" w:rsidRDefault="00204AF7" w:rsidP="001D59FC">
      <w:pPr>
        <w:spacing w:line="240" w:lineRule="auto"/>
        <w:ind w:hanging="709"/>
        <w:jc w:val="both"/>
        <w:rPr>
          <w:szCs w:val="24"/>
          <w:lang w:val="en-GB"/>
          <w:rPrChange w:id="144" w:author="James McNaughton" w:date="2017-01-13T13:06:00Z">
            <w:rPr>
              <w:szCs w:val="24"/>
            </w:rPr>
          </w:rPrChange>
        </w:rPr>
      </w:pPr>
      <w:r w:rsidRPr="00607291">
        <w:rPr>
          <w:szCs w:val="24"/>
          <w:lang w:val="en-GB"/>
          <w:rPrChange w:id="145" w:author="James McNaughton" w:date="2017-01-13T13:06:00Z">
            <w:rPr>
              <w:szCs w:val="24"/>
            </w:rPr>
          </w:rPrChange>
        </w:rPr>
        <w:t xml:space="preserve">Mercier, E. (2016). Teacher orchestration and student learning during mathematics activities in a smart classroom. </w:t>
      </w:r>
      <w:r w:rsidRPr="00607291">
        <w:rPr>
          <w:i/>
          <w:szCs w:val="24"/>
          <w:lang w:val="en-GB"/>
          <w:rPrChange w:id="146" w:author="James McNaughton" w:date="2017-01-13T13:06:00Z">
            <w:rPr>
              <w:i/>
              <w:szCs w:val="24"/>
            </w:rPr>
          </w:rPrChange>
        </w:rPr>
        <w:t>International Journal of Smart Technology and Learning</w:t>
      </w:r>
      <w:r w:rsidRPr="00607291">
        <w:rPr>
          <w:szCs w:val="24"/>
          <w:lang w:val="en-GB"/>
          <w:rPrChange w:id="147" w:author="James McNaughton" w:date="2017-01-13T13:06:00Z">
            <w:rPr>
              <w:szCs w:val="24"/>
            </w:rPr>
          </w:rPrChange>
        </w:rPr>
        <w:t>, 1(1), 33-52.</w:t>
      </w:r>
    </w:p>
    <w:p w14:paraId="1F9C95FC" w14:textId="77777777" w:rsidR="00204AF7" w:rsidRPr="00607291" w:rsidRDefault="00204AF7" w:rsidP="001D59FC">
      <w:pPr>
        <w:spacing w:line="240" w:lineRule="auto"/>
        <w:ind w:hanging="709"/>
        <w:jc w:val="both"/>
        <w:rPr>
          <w:szCs w:val="24"/>
          <w:lang w:val="en-GB"/>
          <w:rPrChange w:id="148" w:author="James McNaughton" w:date="2017-01-13T13:06:00Z">
            <w:rPr>
              <w:szCs w:val="24"/>
            </w:rPr>
          </w:rPrChange>
        </w:rPr>
      </w:pPr>
    </w:p>
    <w:p w14:paraId="5532B492" w14:textId="77777777" w:rsidR="00204AF7" w:rsidRPr="00607291" w:rsidRDefault="00204AF7" w:rsidP="001D59FC">
      <w:pPr>
        <w:spacing w:line="240" w:lineRule="auto"/>
        <w:ind w:hanging="709"/>
        <w:jc w:val="both"/>
        <w:rPr>
          <w:szCs w:val="24"/>
          <w:lang w:val="en-GB"/>
          <w:rPrChange w:id="149" w:author="James McNaughton" w:date="2017-01-13T13:06:00Z">
            <w:rPr>
              <w:szCs w:val="24"/>
            </w:rPr>
          </w:rPrChange>
        </w:rPr>
      </w:pPr>
      <w:r w:rsidRPr="00607291">
        <w:rPr>
          <w:szCs w:val="24"/>
          <w:lang w:val="en-GB"/>
          <w:rPrChange w:id="150" w:author="James McNaughton" w:date="2017-01-13T13:06:00Z">
            <w:rPr>
              <w:szCs w:val="24"/>
            </w:rPr>
          </w:rPrChange>
        </w:rPr>
        <w:t>Mercier, E. M., &amp; Higgins, S. E. (2013). Collaborative learning with multi-touch technology: Developing adaptive expertise</w:t>
      </w:r>
      <w:r w:rsidRPr="00607291">
        <w:rPr>
          <w:i/>
          <w:szCs w:val="24"/>
          <w:lang w:val="en-GB"/>
          <w:rPrChange w:id="151" w:author="James McNaughton" w:date="2017-01-13T13:06:00Z">
            <w:rPr>
              <w:i/>
              <w:szCs w:val="24"/>
            </w:rPr>
          </w:rPrChange>
        </w:rPr>
        <w:t>. Learning and Instruction</w:t>
      </w:r>
      <w:r w:rsidRPr="00607291">
        <w:rPr>
          <w:szCs w:val="24"/>
          <w:lang w:val="en-GB"/>
          <w:rPrChange w:id="152" w:author="James McNaughton" w:date="2017-01-13T13:06:00Z">
            <w:rPr>
              <w:szCs w:val="24"/>
            </w:rPr>
          </w:rPrChange>
        </w:rPr>
        <w:t>, 25, 13-23.</w:t>
      </w:r>
    </w:p>
    <w:p w14:paraId="15461E95" w14:textId="77777777" w:rsidR="00204AF7" w:rsidRPr="00607291" w:rsidRDefault="00204AF7" w:rsidP="001D59FC">
      <w:pPr>
        <w:spacing w:line="240" w:lineRule="auto"/>
        <w:ind w:hanging="709"/>
        <w:jc w:val="both"/>
        <w:rPr>
          <w:szCs w:val="24"/>
          <w:lang w:val="en-GB"/>
          <w:rPrChange w:id="153" w:author="James McNaughton" w:date="2017-01-13T13:06:00Z">
            <w:rPr>
              <w:szCs w:val="24"/>
            </w:rPr>
          </w:rPrChange>
        </w:rPr>
      </w:pPr>
    </w:p>
    <w:p w14:paraId="3E0FEFEE" w14:textId="77777777" w:rsidR="00204AF7" w:rsidRPr="00607291" w:rsidRDefault="00204AF7" w:rsidP="001D59FC">
      <w:pPr>
        <w:spacing w:line="240" w:lineRule="auto"/>
        <w:ind w:hanging="709"/>
        <w:jc w:val="both"/>
        <w:rPr>
          <w:szCs w:val="24"/>
          <w:lang w:val="en-GB"/>
          <w:rPrChange w:id="154" w:author="James McNaughton" w:date="2017-01-13T13:06:00Z">
            <w:rPr>
              <w:szCs w:val="24"/>
            </w:rPr>
          </w:rPrChange>
        </w:rPr>
      </w:pPr>
      <w:r w:rsidRPr="00607291">
        <w:rPr>
          <w:szCs w:val="24"/>
          <w:lang w:val="en-GB"/>
          <w:rPrChange w:id="155" w:author="James McNaughton" w:date="2017-01-13T13:06:00Z">
            <w:rPr>
              <w:szCs w:val="24"/>
            </w:rPr>
          </w:rPrChange>
        </w:rPr>
        <w:t>Mercier, E., &amp; Higgins, S. (2014). Creating joint representations of collaborative problem solving with multi</w:t>
      </w:r>
      <w:r w:rsidRPr="00607291">
        <w:rPr>
          <w:rFonts w:ascii="Calibri" w:eastAsia="Calibri" w:hAnsi="Calibri" w:cs="Calibri"/>
          <w:szCs w:val="24"/>
          <w:lang w:val="en-GB"/>
          <w:rPrChange w:id="156" w:author="James McNaughton" w:date="2017-01-13T13:06:00Z">
            <w:rPr>
              <w:rFonts w:ascii="Calibri" w:eastAsia="Calibri" w:hAnsi="Calibri" w:cs="Calibri"/>
              <w:szCs w:val="24"/>
            </w:rPr>
          </w:rPrChange>
        </w:rPr>
        <w:t>‐</w:t>
      </w:r>
      <w:r w:rsidRPr="00607291">
        <w:rPr>
          <w:szCs w:val="24"/>
          <w:lang w:val="en-GB"/>
          <w:rPrChange w:id="157" w:author="James McNaughton" w:date="2017-01-13T13:06:00Z">
            <w:rPr>
              <w:szCs w:val="24"/>
            </w:rPr>
          </w:rPrChange>
        </w:rPr>
        <w:t xml:space="preserve">touch technology. </w:t>
      </w:r>
      <w:r w:rsidRPr="00607291">
        <w:rPr>
          <w:i/>
          <w:szCs w:val="24"/>
          <w:lang w:val="en-GB"/>
          <w:rPrChange w:id="158" w:author="James McNaughton" w:date="2017-01-13T13:06:00Z">
            <w:rPr>
              <w:i/>
              <w:szCs w:val="24"/>
            </w:rPr>
          </w:rPrChange>
        </w:rPr>
        <w:t>Journal of Computer Assisted Learning</w:t>
      </w:r>
      <w:r w:rsidRPr="00607291">
        <w:rPr>
          <w:szCs w:val="24"/>
          <w:lang w:val="en-GB"/>
          <w:rPrChange w:id="159" w:author="James McNaughton" w:date="2017-01-13T13:06:00Z">
            <w:rPr>
              <w:szCs w:val="24"/>
            </w:rPr>
          </w:rPrChange>
        </w:rPr>
        <w:t>, 30(6), 497-510.</w:t>
      </w:r>
    </w:p>
    <w:p w14:paraId="047440FA" w14:textId="77777777" w:rsidR="00204AF7" w:rsidRPr="00607291" w:rsidRDefault="00204AF7" w:rsidP="001D59FC">
      <w:pPr>
        <w:spacing w:line="240" w:lineRule="auto"/>
        <w:ind w:hanging="709"/>
        <w:jc w:val="both"/>
        <w:rPr>
          <w:szCs w:val="24"/>
          <w:lang w:val="en-GB"/>
          <w:rPrChange w:id="160" w:author="James McNaughton" w:date="2017-01-13T13:06:00Z">
            <w:rPr>
              <w:szCs w:val="24"/>
            </w:rPr>
          </w:rPrChange>
        </w:rPr>
      </w:pPr>
    </w:p>
    <w:p w14:paraId="7AED5D2E" w14:textId="77777777" w:rsidR="00204AF7" w:rsidRPr="00607291" w:rsidRDefault="00204AF7" w:rsidP="001D59FC">
      <w:pPr>
        <w:spacing w:line="240" w:lineRule="auto"/>
        <w:ind w:hanging="709"/>
        <w:jc w:val="both"/>
        <w:rPr>
          <w:szCs w:val="24"/>
          <w:lang w:val="en-GB"/>
          <w:rPrChange w:id="161" w:author="James McNaughton" w:date="2017-01-13T13:06:00Z">
            <w:rPr>
              <w:szCs w:val="24"/>
            </w:rPr>
          </w:rPrChange>
        </w:rPr>
      </w:pPr>
      <w:r w:rsidRPr="00607291">
        <w:rPr>
          <w:szCs w:val="24"/>
          <w:lang w:val="en-GB"/>
          <w:rPrChange w:id="162" w:author="James McNaughton" w:date="2017-01-13T13:06:00Z">
            <w:rPr>
              <w:szCs w:val="24"/>
            </w:rPr>
          </w:rPrChange>
        </w:rPr>
        <w:t xml:space="preserve">Mercier, E. M., Higgins, S. E., &amp; Da Costa, L. (2014). Different leaders: Emergent organizational and intellectual leadership in children’s collaborative learning groups. </w:t>
      </w:r>
      <w:r w:rsidRPr="00607291">
        <w:rPr>
          <w:i/>
          <w:szCs w:val="24"/>
          <w:lang w:val="en-GB"/>
          <w:rPrChange w:id="163" w:author="James McNaughton" w:date="2017-01-13T13:06:00Z">
            <w:rPr>
              <w:i/>
              <w:szCs w:val="24"/>
            </w:rPr>
          </w:rPrChange>
        </w:rPr>
        <w:t>International Journal of Computer-Supported Collaborative Learning</w:t>
      </w:r>
      <w:r w:rsidRPr="00607291">
        <w:rPr>
          <w:szCs w:val="24"/>
          <w:lang w:val="en-GB"/>
          <w:rPrChange w:id="164" w:author="James McNaughton" w:date="2017-01-13T13:06:00Z">
            <w:rPr>
              <w:szCs w:val="24"/>
            </w:rPr>
          </w:rPrChange>
        </w:rPr>
        <w:t>, 9(4), 397-432.</w:t>
      </w:r>
    </w:p>
    <w:p w14:paraId="7F1CADE9" w14:textId="77777777" w:rsidR="00204AF7" w:rsidRPr="00607291" w:rsidRDefault="00204AF7" w:rsidP="001D59FC">
      <w:pPr>
        <w:spacing w:line="240" w:lineRule="auto"/>
        <w:ind w:hanging="709"/>
        <w:jc w:val="both"/>
        <w:rPr>
          <w:szCs w:val="24"/>
          <w:lang w:val="en-GB"/>
          <w:rPrChange w:id="165" w:author="James McNaughton" w:date="2017-01-13T13:06:00Z">
            <w:rPr>
              <w:szCs w:val="24"/>
            </w:rPr>
          </w:rPrChange>
        </w:rPr>
      </w:pPr>
    </w:p>
    <w:p w14:paraId="0A48BBC2" w14:textId="77777777" w:rsidR="00204AF7" w:rsidRPr="00607291" w:rsidRDefault="00204AF7" w:rsidP="001D59FC">
      <w:pPr>
        <w:spacing w:line="240" w:lineRule="auto"/>
        <w:ind w:hanging="709"/>
        <w:jc w:val="both"/>
        <w:rPr>
          <w:szCs w:val="24"/>
          <w:lang w:val="en-GB"/>
          <w:rPrChange w:id="166" w:author="James McNaughton" w:date="2017-01-13T13:06:00Z">
            <w:rPr>
              <w:szCs w:val="24"/>
            </w:rPr>
          </w:rPrChange>
        </w:rPr>
      </w:pPr>
      <w:r w:rsidRPr="00607291">
        <w:rPr>
          <w:szCs w:val="24"/>
          <w:lang w:val="en-GB"/>
          <w:rPrChange w:id="167" w:author="James McNaughton" w:date="2017-01-13T13:06:00Z">
            <w:rPr>
              <w:szCs w:val="24"/>
            </w:rPr>
          </w:rPrChange>
        </w:rPr>
        <w:t xml:space="preserve">Mercier, E. M., Higgins, S. E., &amp; Joyce-Gibbons, A. (2016). The effects of room design on computer-supported collaborative learning in a multi-touch classroom. </w:t>
      </w:r>
      <w:r w:rsidRPr="00607291">
        <w:rPr>
          <w:i/>
          <w:szCs w:val="24"/>
          <w:lang w:val="en-GB"/>
          <w:rPrChange w:id="168" w:author="James McNaughton" w:date="2017-01-13T13:06:00Z">
            <w:rPr>
              <w:i/>
              <w:szCs w:val="24"/>
            </w:rPr>
          </w:rPrChange>
        </w:rPr>
        <w:t>Interactive Learning Environments</w:t>
      </w:r>
      <w:r w:rsidRPr="00607291">
        <w:rPr>
          <w:szCs w:val="24"/>
          <w:lang w:val="en-GB"/>
          <w:rPrChange w:id="169" w:author="James McNaughton" w:date="2017-01-13T13:06:00Z">
            <w:rPr>
              <w:szCs w:val="24"/>
            </w:rPr>
          </w:rPrChange>
        </w:rPr>
        <w:t>, 24(3), 504-522.</w:t>
      </w:r>
    </w:p>
    <w:p w14:paraId="2357BB8C" w14:textId="77777777" w:rsidR="00204AF7" w:rsidRPr="00607291" w:rsidRDefault="00204AF7" w:rsidP="001D59FC">
      <w:pPr>
        <w:spacing w:line="240" w:lineRule="auto"/>
        <w:ind w:hanging="709"/>
        <w:jc w:val="both"/>
        <w:rPr>
          <w:szCs w:val="24"/>
          <w:lang w:val="en-GB"/>
          <w:rPrChange w:id="170" w:author="James McNaughton" w:date="2017-01-13T13:06:00Z">
            <w:rPr>
              <w:szCs w:val="24"/>
            </w:rPr>
          </w:rPrChange>
        </w:rPr>
      </w:pPr>
    </w:p>
    <w:p w14:paraId="77C2BAEE" w14:textId="77777777" w:rsidR="00204AF7" w:rsidRPr="00607291" w:rsidRDefault="00204AF7" w:rsidP="001D59FC">
      <w:pPr>
        <w:spacing w:line="240" w:lineRule="auto"/>
        <w:ind w:hanging="709"/>
        <w:jc w:val="both"/>
        <w:rPr>
          <w:szCs w:val="24"/>
          <w:lang w:val="en-GB"/>
          <w:rPrChange w:id="171" w:author="James McNaughton" w:date="2017-01-13T13:06:00Z">
            <w:rPr>
              <w:szCs w:val="24"/>
            </w:rPr>
          </w:rPrChange>
        </w:rPr>
      </w:pPr>
      <w:r w:rsidRPr="00607291">
        <w:rPr>
          <w:szCs w:val="24"/>
          <w:lang w:val="en-GB"/>
          <w:rPrChange w:id="172" w:author="James McNaughton" w:date="2017-01-13T13:06:00Z">
            <w:rPr>
              <w:szCs w:val="24"/>
            </w:rPr>
          </w:rPrChange>
        </w:rPr>
        <w:t>Mercier, E., Vourloumi, G., &amp; Higgins, S. (2015). Student interactions and the development of ideas in multi</w:t>
      </w:r>
      <w:r w:rsidRPr="00607291">
        <w:rPr>
          <w:rFonts w:ascii="Calibri" w:eastAsia="Calibri" w:hAnsi="Calibri" w:cs="Calibri"/>
          <w:szCs w:val="24"/>
          <w:lang w:val="en-GB"/>
          <w:rPrChange w:id="173" w:author="James McNaughton" w:date="2017-01-13T13:06:00Z">
            <w:rPr>
              <w:rFonts w:ascii="Calibri" w:eastAsia="Calibri" w:hAnsi="Calibri" w:cs="Calibri"/>
              <w:szCs w:val="24"/>
            </w:rPr>
          </w:rPrChange>
        </w:rPr>
        <w:t>‐</w:t>
      </w:r>
      <w:r w:rsidRPr="00607291">
        <w:rPr>
          <w:szCs w:val="24"/>
          <w:lang w:val="en-GB"/>
          <w:rPrChange w:id="174" w:author="James McNaughton" w:date="2017-01-13T13:06:00Z">
            <w:rPr>
              <w:szCs w:val="24"/>
            </w:rPr>
          </w:rPrChange>
        </w:rPr>
        <w:t>touch and paper</w:t>
      </w:r>
      <w:r w:rsidRPr="00607291">
        <w:rPr>
          <w:rFonts w:ascii="Calibri" w:eastAsia="Calibri" w:hAnsi="Calibri" w:cs="Calibri"/>
          <w:szCs w:val="24"/>
          <w:lang w:val="en-GB"/>
          <w:rPrChange w:id="175" w:author="James McNaughton" w:date="2017-01-13T13:06:00Z">
            <w:rPr>
              <w:rFonts w:ascii="Calibri" w:eastAsia="Calibri" w:hAnsi="Calibri" w:cs="Calibri"/>
              <w:szCs w:val="24"/>
            </w:rPr>
          </w:rPrChange>
        </w:rPr>
        <w:t>‐</w:t>
      </w:r>
      <w:r w:rsidRPr="00607291">
        <w:rPr>
          <w:szCs w:val="24"/>
          <w:lang w:val="en-GB"/>
          <w:rPrChange w:id="176" w:author="James McNaughton" w:date="2017-01-13T13:06:00Z">
            <w:rPr>
              <w:szCs w:val="24"/>
            </w:rPr>
          </w:rPrChange>
        </w:rPr>
        <w:t xml:space="preserve">based collaborative mathematical problem solving. </w:t>
      </w:r>
      <w:r w:rsidRPr="00607291">
        <w:rPr>
          <w:i/>
          <w:szCs w:val="24"/>
          <w:lang w:val="en-GB"/>
          <w:rPrChange w:id="177" w:author="James McNaughton" w:date="2017-01-13T13:06:00Z">
            <w:rPr>
              <w:i/>
              <w:szCs w:val="24"/>
            </w:rPr>
          </w:rPrChange>
        </w:rPr>
        <w:t>British Jou</w:t>
      </w:r>
      <w:r w:rsidR="0093120F" w:rsidRPr="00607291">
        <w:rPr>
          <w:i/>
          <w:szCs w:val="24"/>
          <w:lang w:val="en-GB"/>
          <w:rPrChange w:id="178" w:author="James McNaughton" w:date="2017-01-13T13:06:00Z">
            <w:rPr>
              <w:i/>
              <w:szCs w:val="24"/>
            </w:rPr>
          </w:rPrChange>
        </w:rPr>
        <w:t>rnal of Educational Technology</w:t>
      </w:r>
      <w:r w:rsidR="0093120F" w:rsidRPr="00607291">
        <w:rPr>
          <w:szCs w:val="24"/>
          <w:lang w:val="en-GB"/>
          <w:rPrChange w:id="179" w:author="James McNaughton" w:date="2017-01-13T13:06:00Z">
            <w:rPr>
              <w:szCs w:val="24"/>
            </w:rPr>
          </w:rPrChange>
        </w:rPr>
        <w:t>.</w:t>
      </w:r>
    </w:p>
    <w:p w14:paraId="048A2AD6" w14:textId="77777777" w:rsidR="00204AF7" w:rsidRPr="00607291" w:rsidRDefault="00204AF7" w:rsidP="001D59FC">
      <w:pPr>
        <w:spacing w:line="240" w:lineRule="auto"/>
        <w:ind w:hanging="709"/>
        <w:jc w:val="both"/>
        <w:rPr>
          <w:szCs w:val="24"/>
          <w:lang w:val="en-GB"/>
          <w:rPrChange w:id="180" w:author="James McNaughton" w:date="2017-01-13T13:06:00Z">
            <w:rPr>
              <w:szCs w:val="24"/>
            </w:rPr>
          </w:rPrChange>
        </w:rPr>
      </w:pPr>
    </w:p>
    <w:p w14:paraId="4399F649" w14:textId="77777777" w:rsidR="00204AF7" w:rsidRPr="00607291" w:rsidRDefault="00204AF7" w:rsidP="001D59FC">
      <w:pPr>
        <w:spacing w:line="240" w:lineRule="auto"/>
        <w:ind w:hanging="709"/>
        <w:jc w:val="both"/>
        <w:rPr>
          <w:szCs w:val="24"/>
          <w:lang w:val="en-GB"/>
          <w:rPrChange w:id="181" w:author="James McNaughton" w:date="2017-01-13T13:06:00Z">
            <w:rPr>
              <w:szCs w:val="24"/>
            </w:rPr>
          </w:rPrChange>
        </w:rPr>
      </w:pPr>
      <w:r w:rsidRPr="00607291">
        <w:rPr>
          <w:szCs w:val="24"/>
          <w:lang w:val="en-GB"/>
          <w:rPrChange w:id="182" w:author="James McNaughton" w:date="2017-01-13T13:06:00Z">
            <w:rPr>
              <w:szCs w:val="24"/>
            </w:rPr>
          </w:rPrChange>
        </w:rPr>
        <w:lastRenderedPageBreak/>
        <w:t xml:space="preserve">Moyle, M. &amp; Cockburn, A., (2005). A flick in the right direction: a case study of gestural input. </w:t>
      </w:r>
      <w:r w:rsidRPr="00607291">
        <w:rPr>
          <w:i/>
          <w:szCs w:val="24"/>
          <w:lang w:val="en-GB"/>
          <w:rPrChange w:id="183" w:author="James McNaughton" w:date="2017-01-13T13:06:00Z">
            <w:rPr>
              <w:i/>
              <w:szCs w:val="24"/>
            </w:rPr>
          </w:rPrChange>
        </w:rPr>
        <w:t xml:space="preserve">Behaviour &amp; Information Technology, </w:t>
      </w:r>
      <w:r w:rsidRPr="00607291">
        <w:rPr>
          <w:szCs w:val="24"/>
          <w:lang w:val="en-GB"/>
          <w:rPrChange w:id="184" w:author="James McNaughton" w:date="2017-01-13T13:06:00Z">
            <w:rPr>
              <w:szCs w:val="24"/>
            </w:rPr>
          </w:rPrChange>
        </w:rPr>
        <w:t xml:space="preserve">24(4), </w:t>
      </w:r>
      <w:r w:rsidR="007443B3" w:rsidRPr="00607291">
        <w:rPr>
          <w:szCs w:val="24"/>
          <w:lang w:val="en-GB"/>
          <w:rPrChange w:id="185" w:author="James McNaughton" w:date="2017-01-13T13:06:00Z">
            <w:rPr>
              <w:szCs w:val="24"/>
            </w:rPr>
          </w:rPrChange>
        </w:rPr>
        <w:t>275-288.</w:t>
      </w:r>
    </w:p>
    <w:p w14:paraId="048A1E3F" w14:textId="77777777" w:rsidR="00204AF7" w:rsidRPr="00607291" w:rsidRDefault="00204AF7" w:rsidP="001D59FC">
      <w:pPr>
        <w:spacing w:line="240" w:lineRule="auto"/>
        <w:ind w:hanging="709"/>
        <w:jc w:val="both"/>
        <w:rPr>
          <w:szCs w:val="24"/>
          <w:lang w:val="en-GB"/>
          <w:rPrChange w:id="186" w:author="James McNaughton" w:date="2017-01-13T13:06:00Z">
            <w:rPr>
              <w:szCs w:val="24"/>
            </w:rPr>
          </w:rPrChange>
        </w:rPr>
      </w:pPr>
    </w:p>
    <w:p w14:paraId="41B7148E" w14:textId="77777777" w:rsidR="00204AF7" w:rsidRPr="00607291" w:rsidRDefault="00204AF7" w:rsidP="001D59FC">
      <w:pPr>
        <w:spacing w:line="240" w:lineRule="auto"/>
        <w:ind w:hanging="709"/>
        <w:jc w:val="both"/>
        <w:rPr>
          <w:szCs w:val="24"/>
          <w:lang w:val="en-GB"/>
          <w:rPrChange w:id="187" w:author="James McNaughton" w:date="2017-01-13T13:06:00Z">
            <w:rPr>
              <w:szCs w:val="24"/>
            </w:rPr>
          </w:rPrChange>
        </w:rPr>
      </w:pPr>
      <w:r w:rsidRPr="00607291">
        <w:rPr>
          <w:szCs w:val="24"/>
          <w:lang w:val="en-GB"/>
          <w:rPrChange w:id="188" w:author="James McNaughton" w:date="2017-01-13T13:06:00Z">
            <w:rPr>
              <w:szCs w:val="24"/>
            </w:rPr>
          </w:rPrChange>
        </w:rPr>
        <w:t xml:space="preserve">O’Donnell A.M., </w:t>
      </w:r>
      <w:proofErr w:type="spellStart"/>
      <w:r w:rsidRPr="00607291">
        <w:rPr>
          <w:szCs w:val="24"/>
          <w:lang w:val="en-GB"/>
          <w:rPrChange w:id="189" w:author="James McNaughton" w:date="2017-01-13T13:06:00Z">
            <w:rPr>
              <w:szCs w:val="24"/>
            </w:rPr>
          </w:rPrChange>
        </w:rPr>
        <w:t>Hmelo</w:t>
      </w:r>
      <w:proofErr w:type="spellEnd"/>
      <w:r w:rsidRPr="00607291">
        <w:rPr>
          <w:szCs w:val="24"/>
          <w:lang w:val="en-GB"/>
          <w:rPrChange w:id="190" w:author="James McNaughton" w:date="2017-01-13T13:06:00Z">
            <w:rPr>
              <w:szCs w:val="24"/>
            </w:rPr>
          </w:rPrChange>
        </w:rPr>
        <w:t xml:space="preserve">-Silver C.E., &amp; </w:t>
      </w:r>
      <w:proofErr w:type="spellStart"/>
      <w:r w:rsidRPr="00607291">
        <w:rPr>
          <w:szCs w:val="24"/>
          <w:lang w:val="en-GB"/>
          <w:rPrChange w:id="191" w:author="James McNaughton" w:date="2017-01-13T13:06:00Z">
            <w:rPr>
              <w:szCs w:val="24"/>
            </w:rPr>
          </w:rPrChange>
        </w:rPr>
        <w:t>Erkens</w:t>
      </w:r>
      <w:proofErr w:type="spellEnd"/>
      <w:r w:rsidRPr="00607291">
        <w:rPr>
          <w:szCs w:val="24"/>
          <w:lang w:val="en-GB"/>
          <w:rPrChange w:id="192" w:author="James McNaughton" w:date="2017-01-13T13:06:00Z">
            <w:rPr>
              <w:szCs w:val="24"/>
            </w:rPr>
          </w:rPrChange>
        </w:rPr>
        <w:t xml:space="preserve"> G. (2013). </w:t>
      </w:r>
      <w:r w:rsidRPr="00607291">
        <w:rPr>
          <w:i/>
          <w:szCs w:val="24"/>
          <w:lang w:val="en-GB"/>
          <w:rPrChange w:id="193" w:author="James McNaughton" w:date="2017-01-13T13:06:00Z">
            <w:rPr>
              <w:i/>
              <w:szCs w:val="24"/>
            </w:rPr>
          </w:rPrChange>
        </w:rPr>
        <w:t>Collaborative Learning, Reasoning, and Technology</w:t>
      </w:r>
      <w:r w:rsidRPr="00607291">
        <w:rPr>
          <w:szCs w:val="24"/>
          <w:lang w:val="en-GB"/>
          <w:rPrChange w:id="194" w:author="James McNaughton" w:date="2017-01-13T13:06:00Z">
            <w:rPr>
              <w:szCs w:val="24"/>
            </w:rPr>
          </w:rPrChange>
        </w:rPr>
        <w:t>. Routledge.</w:t>
      </w:r>
    </w:p>
    <w:p w14:paraId="279C51DF" w14:textId="77777777" w:rsidR="00204AF7" w:rsidRPr="00607291" w:rsidRDefault="00204AF7" w:rsidP="001D59FC">
      <w:pPr>
        <w:spacing w:line="240" w:lineRule="auto"/>
        <w:ind w:hanging="709"/>
        <w:jc w:val="both"/>
        <w:rPr>
          <w:szCs w:val="24"/>
          <w:lang w:val="en-GB"/>
          <w:rPrChange w:id="195" w:author="James McNaughton" w:date="2017-01-13T13:06:00Z">
            <w:rPr>
              <w:szCs w:val="24"/>
            </w:rPr>
          </w:rPrChange>
        </w:rPr>
      </w:pPr>
    </w:p>
    <w:p w14:paraId="32FD9A06" w14:textId="015A022D" w:rsidR="00204AF7" w:rsidRPr="00607291" w:rsidRDefault="00204AF7" w:rsidP="001D59FC">
      <w:pPr>
        <w:spacing w:line="240" w:lineRule="auto"/>
        <w:ind w:hanging="709"/>
        <w:jc w:val="both"/>
        <w:rPr>
          <w:szCs w:val="24"/>
          <w:lang w:val="en-GB"/>
          <w:rPrChange w:id="196" w:author="James McNaughton" w:date="2017-01-13T13:06:00Z">
            <w:rPr>
              <w:szCs w:val="24"/>
            </w:rPr>
          </w:rPrChange>
        </w:rPr>
      </w:pPr>
      <w:r w:rsidRPr="00607291">
        <w:rPr>
          <w:szCs w:val="24"/>
          <w:lang w:val="en-GB"/>
          <w:rPrChange w:id="197" w:author="James McNaughton" w:date="2017-01-13T13:06:00Z">
            <w:rPr>
              <w:szCs w:val="24"/>
            </w:rPr>
          </w:rPrChange>
        </w:rPr>
        <w:t xml:space="preserve">Reetz, A., </w:t>
      </w:r>
      <w:proofErr w:type="spellStart"/>
      <w:r w:rsidRPr="00607291">
        <w:rPr>
          <w:szCs w:val="24"/>
          <w:lang w:val="en-GB"/>
          <w:rPrChange w:id="198" w:author="James McNaughton" w:date="2017-01-13T13:06:00Z">
            <w:rPr>
              <w:szCs w:val="24"/>
            </w:rPr>
          </w:rPrChange>
        </w:rPr>
        <w:t>Gutwin</w:t>
      </w:r>
      <w:proofErr w:type="spellEnd"/>
      <w:r w:rsidRPr="00607291">
        <w:rPr>
          <w:szCs w:val="24"/>
          <w:lang w:val="en-GB"/>
          <w:rPrChange w:id="199" w:author="James McNaughton" w:date="2017-01-13T13:06:00Z">
            <w:rPr>
              <w:szCs w:val="24"/>
            </w:rPr>
          </w:rPrChange>
        </w:rPr>
        <w:t xml:space="preserve">, C., </w:t>
      </w:r>
      <w:proofErr w:type="spellStart"/>
      <w:r w:rsidRPr="00607291">
        <w:rPr>
          <w:szCs w:val="24"/>
          <w:lang w:val="en-GB"/>
          <w:rPrChange w:id="200" w:author="James McNaughton" w:date="2017-01-13T13:06:00Z">
            <w:rPr>
              <w:szCs w:val="24"/>
            </w:rPr>
          </w:rPrChange>
        </w:rPr>
        <w:t>Stach</w:t>
      </w:r>
      <w:proofErr w:type="spellEnd"/>
      <w:r w:rsidRPr="00607291">
        <w:rPr>
          <w:szCs w:val="24"/>
          <w:lang w:val="en-GB"/>
          <w:rPrChange w:id="201" w:author="James McNaughton" w:date="2017-01-13T13:06:00Z">
            <w:rPr>
              <w:szCs w:val="24"/>
            </w:rPr>
          </w:rPrChange>
        </w:rPr>
        <w:t xml:space="preserve">, T., </w:t>
      </w:r>
      <w:proofErr w:type="spellStart"/>
      <w:r w:rsidRPr="00607291">
        <w:rPr>
          <w:szCs w:val="24"/>
          <w:lang w:val="en-GB"/>
          <w:rPrChange w:id="202" w:author="James McNaughton" w:date="2017-01-13T13:06:00Z">
            <w:rPr>
              <w:szCs w:val="24"/>
            </w:rPr>
          </w:rPrChange>
        </w:rPr>
        <w:t>Nacenta</w:t>
      </w:r>
      <w:proofErr w:type="spellEnd"/>
      <w:r w:rsidRPr="00607291">
        <w:rPr>
          <w:szCs w:val="24"/>
          <w:lang w:val="en-GB"/>
          <w:rPrChange w:id="203" w:author="James McNaughton" w:date="2017-01-13T13:06:00Z">
            <w:rPr>
              <w:szCs w:val="24"/>
            </w:rPr>
          </w:rPrChange>
        </w:rPr>
        <w:t xml:space="preserve">, M., &amp; Subramanian, S. (2006, June). </w:t>
      </w:r>
      <w:proofErr w:type="spellStart"/>
      <w:ins w:id="204" w:author="Tom Crick" w:date="2017-01-13T22:59:00Z">
        <w:r w:rsidR="00E147B4" w:rsidRPr="00E147B4">
          <w:rPr>
            <w:szCs w:val="24"/>
            <w:lang w:val="en-GB"/>
          </w:rPr>
          <w:t>Superflick</w:t>
        </w:r>
        <w:proofErr w:type="spellEnd"/>
        <w:r w:rsidR="00E147B4" w:rsidRPr="00E147B4">
          <w:rPr>
            <w:szCs w:val="24"/>
            <w:lang w:val="en-GB"/>
          </w:rPr>
          <w:t>: A Natural and Efficient Technique for Long-distance Object Placement on Digital Tables</w:t>
        </w:r>
      </w:ins>
      <w:del w:id="205" w:author="Tom Crick" w:date="2017-01-13T22:59:00Z">
        <w:r w:rsidRPr="00607291" w:rsidDel="00E147B4">
          <w:rPr>
            <w:szCs w:val="24"/>
            <w:lang w:val="en-GB"/>
            <w:rPrChange w:id="206" w:author="James McNaughton" w:date="2017-01-13T13:06:00Z">
              <w:rPr>
                <w:szCs w:val="24"/>
              </w:rPr>
            </w:rPrChange>
          </w:rPr>
          <w:delText>Superflick: a natural and efficient technique for long-distance object placement on digital tables</w:delText>
        </w:r>
      </w:del>
      <w:r w:rsidRPr="00607291">
        <w:rPr>
          <w:szCs w:val="24"/>
          <w:lang w:val="en-GB"/>
          <w:rPrChange w:id="207" w:author="James McNaughton" w:date="2017-01-13T13:06:00Z">
            <w:rPr>
              <w:szCs w:val="24"/>
            </w:rPr>
          </w:rPrChange>
        </w:rPr>
        <w:t xml:space="preserve">. In Proceedings of Graphics </w:t>
      </w:r>
      <w:ins w:id="208" w:author="Tom Crick" w:date="2017-01-13T22:59:00Z">
        <w:r w:rsidR="00E147B4">
          <w:rPr>
            <w:szCs w:val="24"/>
            <w:lang w:val="en-GB"/>
          </w:rPr>
          <w:t>I</w:t>
        </w:r>
      </w:ins>
      <w:del w:id="209" w:author="Tom Crick" w:date="2017-01-13T22:59:00Z">
        <w:r w:rsidRPr="00607291" w:rsidDel="00E147B4">
          <w:rPr>
            <w:szCs w:val="24"/>
            <w:lang w:val="en-GB"/>
            <w:rPrChange w:id="210" w:author="James McNaughton" w:date="2017-01-13T13:06:00Z">
              <w:rPr>
                <w:szCs w:val="24"/>
              </w:rPr>
            </w:rPrChange>
          </w:rPr>
          <w:delText>i</w:delText>
        </w:r>
      </w:del>
      <w:r w:rsidRPr="00607291">
        <w:rPr>
          <w:szCs w:val="24"/>
          <w:lang w:val="en-GB"/>
          <w:rPrChange w:id="211" w:author="James McNaughton" w:date="2017-01-13T13:06:00Z">
            <w:rPr>
              <w:szCs w:val="24"/>
            </w:rPr>
          </w:rPrChange>
        </w:rPr>
        <w:t>nterface 2006 (pp. 163-170). Canadian Information Processing Society.</w:t>
      </w:r>
    </w:p>
    <w:p w14:paraId="460AB2FE" w14:textId="77777777" w:rsidR="00204AF7" w:rsidRPr="00607291" w:rsidRDefault="00204AF7" w:rsidP="001D59FC">
      <w:pPr>
        <w:spacing w:line="240" w:lineRule="auto"/>
        <w:ind w:hanging="709"/>
        <w:jc w:val="both"/>
        <w:rPr>
          <w:szCs w:val="24"/>
          <w:lang w:val="en-GB"/>
          <w:rPrChange w:id="212" w:author="James McNaughton" w:date="2017-01-13T13:06:00Z">
            <w:rPr>
              <w:szCs w:val="24"/>
            </w:rPr>
          </w:rPrChange>
        </w:rPr>
      </w:pPr>
    </w:p>
    <w:p w14:paraId="238199CF" w14:textId="12F35CEA" w:rsidR="00204AF7" w:rsidRDefault="00204AF7" w:rsidP="001D59FC">
      <w:pPr>
        <w:spacing w:line="240" w:lineRule="auto"/>
        <w:ind w:hanging="709"/>
        <w:jc w:val="both"/>
        <w:rPr>
          <w:ins w:id="213" w:author="Tom Crick" w:date="2017-01-13T23:05:00Z"/>
          <w:szCs w:val="24"/>
          <w:lang w:val="en-GB"/>
        </w:rPr>
      </w:pPr>
      <w:r w:rsidRPr="00607291">
        <w:rPr>
          <w:szCs w:val="24"/>
          <w:lang w:val="en-GB"/>
          <w:rPrChange w:id="214" w:author="James McNaughton" w:date="2017-01-13T13:06:00Z">
            <w:rPr>
              <w:szCs w:val="24"/>
            </w:rPr>
          </w:rPrChange>
        </w:rPr>
        <w:t>Rick, J., Harris, A., Marshall, P., Fleck, R.</w:t>
      </w:r>
      <w:r w:rsidR="003C3D04" w:rsidRPr="00607291">
        <w:rPr>
          <w:szCs w:val="24"/>
          <w:lang w:val="en-GB"/>
          <w:rPrChange w:id="215" w:author="James McNaughton" w:date="2017-01-13T13:06:00Z">
            <w:rPr>
              <w:szCs w:val="24"/>
            </w:rPr>
          </w:rPrChange>
        </w:rPr>
        <w:t xml:space="preserve">, </w:t>
      </w:r>
      <w:proofErr w:type="spellStart"/>
      <w:r w:rsidR="003C3D04" w:rsidRPr="00607291">
        <w:rPr>
          <w:szCs w:val="24"/>
          <w:lang w:val="en-GB"/>
          <w:rPrChange w:id="216" w:author="James McNaughton" w:date="2017-01-13T13:06:00Z">
            <w:rPr>
              <w:szCs w:val="24"/>
            </w:rPr>
          </w:rPrChange>
        </w:rPr>
        <w:t>Yuill</w:t>
      </w:r>
      <w:proofErr w:type="spellEnd"/>
      <w:r w:rsidR="003C3D04" w:rsidRPr="00607291">
        <w:rPr>
          <w:szCs w:val="24"/>
          <w:lang w:val="en-GB"/>
          <w:rPrChange w:id="217" w:author="James McNaughton" w:date="2017-01-13T13:06:00Z">
            <w:rPr>
              <w:szCs w:val="24"/>
            </w:rPr>
          </w:rPrChange>
        </w:rPr>
        <w:t>, N., &amp; Rogers, Y. (2009</w:t>
      </w:r>
      <w:r w:rsidRPr="00607291">
        <w:rPr>
          <w:szCs w:val="24"/>
          <w:lang w:val="en-GB"/>
          <w:rPrChange w:id="218" w:author="James McNaughton" w:date="2017-01-13T13:06:00Z">
            <w:rPr>
              <w:szCs w:val="24"/>
            </w:rPr>
          </w:rPrChange>
        </w:rPr>
        <w:t xml:space="preserve">). </w:t>
      </w:r>
      <w:ins w:id="219" w:author="Tom Crick" w:date="2017-01-13T23:00:00Z">
        <w:r w:rsidR="00337418" w:rsidRPr="00337418">
          <w:rPr>
            <w:szCs w:val="24"/>
            <w:lang w:val="en-GB"/>
          </w:rPr>
          <w:t xml:space="preserve">Children Designing Together on a Multi-touch </w:t>
        </w:r>
        <w:proofErr w:type="spellStart"/>
        <w:r w:rsidR="00337418" w:rsidRPr="00337418">
          <w:rPr>
            <w:szCs w:val="24"/>
            <w:lang w:val="en-GB"/>
          </w:rPr>
          <w:t>Tabletop</w:t>
        </w:r>
        <w:proofErr w:type="spellEnd"/>
        <w:r w:rsidR="00337418" w:rsidRPr="00337418">
          <w:rPr>
            <w:szCs w:val="24"/>
            <w:lang w:val="en-GB"/>
          </w:rPr>
          <w:t>: An Analysis of Spatial Orientation and User Interactions</w:t>
        </w:r>
      </w:ins>
      <w:del w:id="220" w:author="Tom Crick" w:date="2017-01-13T23:00:00Z">
        <w:r w:rsidRPr="00607291" w:rsidDel="00337418">
          <w:rPr>
            <w:szCs w:val="24"/>
            <w:lang w:val="en-GB"/>
            <w:rPrChange w:id="221" w:author="James McNaughton" w:date="2017-01-13T13:06:00Z">
              <w:rPr>
                <w:szCs w:val="24"/>
              </w:rPr>
            </w:rPrChange>
          </w:rPr>
          <w:delText>Children designing together on a multi-touch tabletop: an analysis of spatial orientation and user interactions</w:delText>
        </w:r>
      </w:del>
      <w:r w:rsidRPr="00607291">
        <w:rPr>
          <w:szCs w:val="24"/>
          <w:lang w:val="en-GB"/>
          <w:rPrChange w:id="222" w:author="James McNaughton" w:date="2017-01-13T13:06:00Z">
            <w:rPr>
              <w:szCs w:val="24"/>
            </w:rPr>
          </w:rPrChange>
        </w:rPr>
        <w:t>. In Proceedings of the 8th International Conference on Interaction Design and Children (pp. 106-114). ACM</w:t>
      </w:r>
      <w:ins w:id="223" w:author="Tom Crick" w:date="2017-01-13T23:00:00Z">
        <w:r w:rsidR="00337418">
          <w:rPr>
            <w:szCs w:val="24"/>
            <w:lang w:val="en-GB"/>
          </w:rPr>
          <w:t xml:space="preserve"> Press</w:t>
        </w:r>
      </w:ins>
      <w:r w:rsidRPr="00607291">
        <w:rPr>
          <w:szCs w:val="24"/>
          <w:lang w:val="en-GB"/>
          <w:rPrChange w:id="224" w:author="James McNaughton" w:date="2017-01-13T13:06:00Z">
            <w:rPr>
              <w:szCs w:val="24"/>
            </w:rPr>
          </w:rPrChange>
        </w:rPr>
        <w:t>.</w:t>
      </w:r>
    </w:p>
    <w:p w14:paraId="4C213615" w14:textId="77777777" w:rsidR="00617870" w:rsidRDefault="00617870" w:rsidP="001D59FC">
      <w:pPr>
        <w:spacing w:line="240" w:lineRule="auto"/>
        <w:ind w:hanging="709"/>
        <w:jc w:val="both"/>
        <w:rPr>
          <w:ins w:id="225" w:author="Tom Crick" w:date="2017-01-13T23:05:00Z"/>
          <w:szCs w:val="24"/>
          <w:lang w:val="en-GB"/>
        </w:rPr>
      </w:pPr>
    </w:p>
    <w:p w14:paraId="1408C2D1" w14:textId="55E97968" w:rsidR="00617870" w:rsidRPr="004900AA" w:rsidRDefault="00617870" w:rsidP="00617870">
      <w:pPr>
        <w:overflowPunct/>
        <w:spacing w:line="240" w:lineRule="auto"/>
        <w:ind w:hanging="709"/>
        <w:jc w:val="both"/>
        <w:textAlignment w:val="auto"/>
        <w:rPr>
          <w:ins w:id="226" w:author="Tom Crick" w:date="2017-01-13T23:05:00Z"/>
          <w:szCs w:val="24"/>
          <w:lang w:val="en-GB"/>
        </w:rPr>
      </w:pPr>
      <w:ins w:id="227" w:author="Tom Crick" w:date="2017-01-13T23:05:00Z">
        <w:r>
          <w:rPr>
            <w:szCs w:val="24"/>
            <w:lang w:val="en-GB"/>
          </w:rPr>
          <w:t>Royal Society (2012</w:t>
        </w:r>
        <w:r w:rsidRPr="004900AA">
          <w:rPr>
            <w:szCs w:val="24"/>
            <w:lang w:val="en-GB"/>
          </w:rPr>
          <w:t xml:space="preserve">). </w:t>
        </w:r>
      </w:ins>
      <w:ins w:id="228" w:author="Tom Crick" w:date="2017-01-13T23:06:00Z">
        <w:r w:rsidR="00687A0C" w:rsidRPr="00687A0C">
          <w:rPr>
            <w:szCs w:val="24"/>
            <w:lang w:val="en-GB"/>
          </w:rPr>
          <w:t>Shut down or restart? The way forward for computing in UK schools</w:t>
        </w:r>
      </w:ins>
      <w:ins w:id="229" w:author="Tom Crick" w:date="2017-01-13T23:05:00Z">
        <w:r w:rsidRPr="004900AA">
          <w:rPr>
            <w:szCs w:val="24"/>
            <w:lang w:val="en-GB"/>
          </w:rPr>
          <w:t xml:space="preserve">. </w:t>
        </w:r>
      </w:ins>
      <w:ins w:id="230" w:author="Tom Crick" w:date="2017-01-13T23:06:00Z">
        <w:r w:rsidR="00687A0C">
          <w:rPr>
            <w:szCs w:val="24"/>
            <w:lang w:val="en-GB"/>
          </w:rPr>
          <w:t>Royal Society</w:t>
        </w:r>
      </w:ins>
      <w:ins w:id="231" w:author="Tom Crick" w:date="2017-01-13T23:05:00Z">
        <w:r w:rsidRPr="004900AA">
          <w:rPr>
            <w:szCs w:val="24"/>
            <w:lang w:val="en-GB"/>
          </w:rPr>
          <w:t xml:space="preserve">. </w:t>
        </w:r>
      </w:ins>
      <w:ins w:id="232" w:author="Tom Crick" w:date="2017-01-13T23:06:00Z">
        <w:r w:rsidR="00687A0C" w:rsidRPr="00687A0C">
          <w:rPr>
            <w:szCs w:val="24"/>
            <w:lang w:val="en-GB"/>
          </w:rPr>
          <w:t>https://royalsociety.org/topics-policy/projects/computing-in-schools/report/</w:t>
        </w:r>
      </w:ins>
      <w:ins w:id="233" w:author="Tom Crick" w:date="2017-01-13T23:05:00Z">
        <w:r w:rsidRPr="004900AA">
          <w:rPr>
            <w:szCs w:val="24"/>
            <w:lang w:val="en-GB"/>
          </w:rPr>
          <w:t>. Accessed 8 January 2017.</w:t>
        </w:r>
      </w:ins>
    </w:p>
    <w:p w14:paraId="7F525160" w14:textId="77777777" w:rsidR="00617870" w:rsidRDefault="00617870" w:rsidP="001D59FC">
      <w:pPr>
        <w:spacing w:line="240" w:lineRule="auto"/>
        <w:ind w:hanging="709"/>
        <w:jc w:val="both"/>
        <w:rPr>
          <w:ins w:id="234" w:author="Tom Crick" w:date="2017-01-13T23:18:00Z"/>
          <w:szCs w:val="24"/>
          <w:lang w:val="en-GB"/>
        </w:rPr>
      </w:pPr>
    </w:p>
    <w:p w14:paraId="44C8D71F" w14:textId="2C1C675C" w:rsidR="00212DAC" w:rsidRDefault="00212DAC" w:rsidP="00212DAC">
      <w:pPr>
        <w:spacing w:line="240" w:lineRule="auto"/>
        <w:ind w:hanging="709"/>
        <w:jc w:val="both"/>
        <w:rPr>
          <w:ins w:id="235" w:author="Tom Crick" w:date="2017-01-13T23:18:00Z"/>
          <w:szCs w:val="24"/>
          <w:lang w:val="en-GB"/>
        </w:rPr>
      </w:pPr>
      <w:ins w:id="236" w:author="Tom Crick" w:date="2017-01-13T23:18:00Z">
        <w:r>
          <w:rPr>
            <w:szCs w:val="24"/>
            <w:lang w:val="en-GB"/>
          </w:rPr>
          <w:t>Sentance, S</w:t>
        </w:r>
        <w:r w:rsidRPr="004900AA">
          <w:rPr>
            <w:szCs w:val="24"/>
            <w:lang w:val="en-GB"/>
          </w:rPr>
          <w:t xml:space="preserve">., </w:t>
        </w:r>
        <w:r>
          <w:rPr>
            <w:szCs w:val="24"/>
            <w:lang w:val="en-GB"/>
          </w:rPr>
          <w:t>Dorling, M</w:t>
        </w:r>
        <w:r w:rsidRPr="004900AA">
          <w:rPr>
            <w:szCs w:val="24"/>
            <w:lang w:val="en-GB"/>
          </w:rPr>
          <w:t xml:space="preserve">., </w:t>
        </w:r>
        <w:proofErr w:type="spellStart"/>
        <w:r>
          <w:rPr>
            <w:szCs w:val="24"/>
            <w:lang w:val="en-GB"/>
          </w:rPr>
          <w:t>McNicol</w:t>
        </w:r>
        <w:proofErr w:type="spellEnd"/>
        <w:r>
          <w:rPr>
            <w:szCs w:val="24"/>
            <w:lang w:val="en-GB"/>
          </w:rPr>
          <w:t>, A</w:t>
        </w:r>
        <w:r w:rsidRPr="004900AA">
          <w:rPr>
            <w:szCs w:val="24"/>
            <w:lang w:val="en-GB"/>
          </w:rPr>
          <w:t xml:space="preserve">., </w:t>
        </w:r>
        <w:r>
          <w:rPr>
            <w:szCs w:val="24"/>
            <w:lang w:val="en-GB"/>
          </w:rPr>
          <w:t>&amp; Crick, T</w:t>
        </w:r>
        <w:r w:rsidRPr="004900AA">
          <w:rPr>
            <w:szCs w:val="24"/>
            <w:lang w:val="en-GB"/>
          </w:rPr>
          <w:t>. (</w:t>
        </w:r>
      </w:ins>
      <w:ins w:id="237" w:author="Tom Crick" w:date="2017-01-13T23:19:00Z">
        <w:r>
          <w:rPr>
            <w:szCs w:val="24"/>
            <w:lang w:val="en-GB"/>
          </w:rPr>
          <w:t>2012</w:t>
        </w:r>
      </w:ins>
      <w:ins w:id="238" w:author="Tom Crick" w:date="2017-01-13T23:18:00Z">
        <w:r w:rsidRPr="004900AA">
          <w:rPr>
            <w:szCs w:val="24"/>
            <w:lang w:val="en-GB"/>
          </w:rPr>
          <w:t xml:space="preserve">). </w:t>
        </w:r>
      </w:ins>
      <w:ins w:id="239" w:author="Tom Crick" w:date="2017-01-13T23:19:00Z">
        <w:r w:rsidRPr="00212DAC">
          <w:rPr>
            <w:szCs w:val="24"/>
            <w:lang w:val="en-GB"/>
          </w:rPr>
          <w:t>Grand Challenges for the UK: Upskilling Teachers to Teach Computer Science Within the Secondary Curriculum</w:t>
        </w:r>
      </w:ins>
      <w:ins w:id="240" w:author="Tom Crick" w:date="2017-01-13T23:18:00Z">
        <w:r w:rsidRPr="004900AA">
          <w:rPr>
            <w:szCs w:val="24"/>
            <w:lang w:val="en-GB"/>
          </w:rPr>
          <w:t xml:space="preserve">. In </w:t>
        </w:r>
      </w:ins>
      <w:ins w:id="241" w:author="Tom Crick" w:date="2017-01-13T23:19:00Z">
        <w:r w:rsidRPr="00212DAC">
          <w:rPr>
            <w:szCs w:val="24"/>
            <w:lang w:val="en-GB"/>
          </w:rPr>
          <w:t>Proceedings of the 7th Workshop in Primary and Secondary Computing Education (</w:t>
        </w:r>
        <w:proofErr w:type="spellStart"/>
        <w:r w:rsidRPr="00212DAC">
          <w:rPr>
            <w:szCs w:val="24"/>
            <w:lang w:val="en-GB"/>
          </w:rPr>
          <w:t>WiPSCE</w:t>
        </w:r>
        <w:proofErr w:type="spellEnd"/>
        <w:r w:rsidRPr="00212DAC">
          <w:rPr>
            <w:szCs w:val="24"/>
            <w:lang w:val="en-GB"/>
          </w:rPr>
          <w:t xml:space="preserve"> 2012) </w:t>
        </w:r>
      </w:ins>
      <w:ins w:id="242" w:author="Tom Crick" w:date="2017-01-13T23:18:00Z">
        <w:r>
          <w:rPr>
            <w:szCs w:val="24"/>
            <w:lang w:val="en-GB"/>
          </w:rPr>
          <w:t>(pp. 82-85</w:t>
        </w:r>
        <w:r w:rsidRPr="004900AA">
          <w:rPr>
            <w:szCs w:val="24"/>
            <w:lang w:val="en-GB"/>
          </w:rPr>
          <w:t>). ACM</w:t>
        </w:r>
        <w:r>
          <w:rPr>
            <w:szCs w:val="24"/>
            <w:lang w:val="en-GB"/>
          </w:rPr>
          <w:t xml:space="preserve"> Press</w:t>
        </w:r>
        <w:r w:rsidRPr="004900AA">
          <w:rPr>
            <w:szCs w:val="24"/>
            <w:lang w:val="en-GB"/>
          </w:rPr>
          <w:t>.</w:t>
        </w:r>
      </w:ins>
    </w:p>
    <w:p w14:paraId="54E3FBD1" w14:textId="77777777" w:rsidR="00212DAC" w:rsidRPr="00607291" w:rsidDel="002A6A53" w:rsidRDefault="00212DAC" w:rsidP="001D59FC">
      <w:pPr>
        <w:spacing w:line="240" w:lineRule="auto"/>
        <w:ind w:hanging="709"/>
        <w:jc w:val="both"/>
        <w:rPr>
          <w:del w:id="243" w:author="Tom Crick" w:date="2017-01-13T23:20:00Z"/>
          <w:szCs w:val="24"/>
          <w:lang w:val="en-GB"/>
          <w:rPrChange w:id="244" w:author="James McNaughton" w:date="2017-01-13T13:06:00Z">
            <w:rPr>
              <w:del w:id="245" w:author="Tom Crick" w:date="2017-01-13T23:20:00Z"/>
              <w:szCs w:val="24"/>
            </w:rPr>
          </w:rPrChange>
        </w:rPr>
      </w:pPr>
    </w:p>
    <w:p w14:paraId="3DF66461" w14:textId="77777777" w:rsidR="00204AF7" w:rsidRPr="00607291" w:rsidRDefault="00204AF7" w:rsidP="002A6A53">
      <w:pPr>
        <w:spacing w:line="240" w:lineRule="auto"/>
        <w:jc w:val="both"/>
        <w:rPr>
          <w:szCs w:val="24"/>
          <w:lang w:val="en-GB"/>
          <w:rPrChange w:id="246" w:author="James McNaughton" w:date="2017-01-13T13:06:00Z">
            <w:rPr>
              <w:szCs w:val="24"/>
            </w:rPr>
          </w:rPrChange>
        </w:rPr>
        <w:pPrChange w:id="247" w:author="Tom Crick" w:date="2017-01-13T23:20:00Z">
          <w:pPr>
            <w:spacing w:line="240" w:lineRule="auto"/>
            <w:ind w:hanging="709"/>
            <w:jc w:val="both"/>
          </w:pPr>
        </w:pPrChange>
      </w:pPr>
    </w:p>
    <w:p w14:paraId="3075B056" w14:textId="77777777" w:rsidR="00204AF7" w:rsidRPr="00607291" w:rsidRDefault="00204AF7" w:rsidP="001D59FC">
      <w:pPr>
        <w:spacing w:line="240" w:lineRule="auto"/>
        <w:ind w:hanging="709"/>
        <w:jc w:val="both"/>
        <w:rPr>
          <w:szCs w:val="24"/>
          <w:lang w:val="en-GB"/>
          <w:rPrChange w:id="248" w:author="James McNaughton" w:date="2017-01-13T13:06:00Z">
            <w:rPr>
              <w:szCs w:val="24"/>
            </w:rPr>
          </w:rPrChange>
        </w:rPr>
      </w:pPr>
      <w:r w:rsidRPr="00607291">
        <w:rPr>
          <w:szCs w:val="24"/>
          <w:lang w:val="en-GB"/>
          <w:rPrChange w:id="249" w:author="James McNaughton" w:date="2017-01-13T13:06:00Z">
            <w:rPr>
              <w:szCs w:val="24"/>
            </w:rPr>
          </w:rPrChange>
        </w:rPr>
        <w:t xml:space="preserve">Stahl G., </w:t>
      </w:r>
      <w:proofErr w:type="spellStart"/>
      <w:r w:rsidRPr="00607291">
        <w:rPr>
          <w:szCs w:val="24"/>
          <w:lang w:val="en-GB"/>
          <w:rPrChange w:id="250" w:author="James McNaughton" w:date="2017-01-13T13:06:00Z">
            <w:rPr>
              <w:szCs w:val="24"/>
            </w:rPr>
          </w:rPrChange>
        </w:rPr>
        <w:t>Koschmann</w:t>
      </w:r>
      <w:proofErr w:type="spellEnd"/>
      <w:r w:rsidRPr="00607291">
        <w:rPr>
          <w:szCs w:val="24"/>
          <w:lang w:val="en-GB"/>
          <w:rPrChange w:id="251" w:author="James McNaughton" w:date="2017-01-13T13:06:00Z">
            <w:rPr>
              <w:szCs w:val="24"/>
            </w:rPr>
          </w:rPrChange>
        </w:rPr>
        <w:t xml:space="preserve"> T., &amp; </w:t>
      </w:r>
      <w:proofErr w:type="spellStart"/>
      <w:r w:rsidRPr="00607291">
        <w:rPr>
          <w:szCs w:val="24"/>
          <w:lang w:val="en-GB"/>
          <w:rPrChange w:id="252" w:author="James McNaughton" w:date="2017-01-13T13:06:00Z">
            <w:rPr>
              <w:szCs w:val="24"/>
            </w:rPr>
          </w:rPrChange>
        </w:rPr>
        <w:t>Suthers</w:t>
      </w:r>
      <w:proofErr w:type="spellEnd"/>
      <w:r w:rsidRPr="00607291">
        <w:rPr>
          <w:szCs w:val="24"/>
          <w:lang w:val="en-GB"/>
          <w:rPrChange w:id="253" w:author="James McNaughton" w:date="2017-01-13T13:06:00Z">
            <w:rPr>
              <w:szCs w:val="24"/>
            </w:rPr>
          </w:rPrChange>
        </w:rPr>
        <w:t xml:space="preserve"> D. (2014). Computer-supported Collaborative Learning: An Historical Perspective. In: </w:t>
      </w:r>
      <w:r w:rsidRPr="00607291">
        <w:rPr>
          <w:i/>
          <w:szCs w:val="24"/>
          <w:lang w:val="en-GB"/>
          <w:rPrChange w:id="254" w:author="James McNaughton" w:date="2017-01-13T13:06:00Z">
            <w:rPr>
              <w:i/>
              <w:szCs w:val="24"/>
            </w:rPr>
          </w:rPrChange>
        </w:rPr>
        <w:t>Cambridge Handbook of the Learning Sciences</w:t>
      </w:r>
      <w:r w:rsidRPr="00607291">
        <w:rPr>
          <w:szCs w:val="24"/>
          <w:lang w:val="en-GB"/>
          <w:rPrChange w:id="255" w:author="James McNaughton" w:date="2017-01-13T13:06:00Z">
            <w:rPr>
              <w:szCs w:val="24"/>
            </w:rPr>
          </w:rPrChange>
        </w:rPr>
        <w:t>, (revised version), pp. 479–500.</w:t>
      </w:r>
    </w:p>
    <w:p w14:paraId="2DFA9794" w14:textId="77777777" w:rsidR="002D115B" w:rsidRPr="00607291" w:rsidRDefault="002D115B" w:rsidP="001D59FC">
      <w:pPr>
        <w:spacing w:line="240" w:lineRule="auto"/>
        <w:ind w:hanging="709"/>
        <w:jc w:val="both"/>
        <w:rPr>
          <w:szCs w:val="24"/>
          <w:lang w:val="en-GB"/>
          <w:rPrChange w:id="256" w:author="James McNaughton" w:date="2017-01-13T13:06:00Z">
            <w:rPr>
              <w:szCs w:val="24"/>
            </w:rPr>
          </w:rPrChange>
        </w:rPr>
      </w:pPr>
    </w:p>
    <w:p w14:paraId="0195D56C" w14:textId="77777777" w:rsidR="002D115B" w:rsidRPr="00607291" w:rsidRDefault="002D115B" w:rsidP="002D115B">
      <w:pPr>
        <w:overflowPunct/>
        <w:spacing w:line="240" w:lineRule="auto"/>
        <w:ind w:hanging="709"/>
        <w:jc w:val="both"/>
        <w:textAlignment w:val="auto"/>
        <w:rPr>
          <w:szCs w:val="24"/>
          <w:lang w:val="en-GB"/>
          <w:rPrChange w:id="257" w:author="James McNaughton" w:date="2017-01-13T13:06:00Z">
            <w:rPr>
              <w:szCs w:val="24"/>
            </w:rPr>
          </w:rPrChange>
        </w:rPr>
      </w:pPr>
      <w:r w:rsidRPr="00607291">
        <w:rPr>
          <w:szCs w:val="24"/>
          <w:lang w:val="en-GB"/>
          <w:rPrChange w:id="258" w:author="James McNaughton" w:date="2017-01-13T13:06:00Z">
            <w:rPr>
              <w:szCs w:val="24"/>
            </w:rPr>
          </w:rPrChange>
        </w:rPr>
        <w:t>Welsh Government (2015). Recommended web filtering standards for schools in Wales. Guidance document no: 169/2015. Welsh Government. http://gov.wales/topics/educationandskills/publications/guidance/web-filtering-standards/?lang=en. Accessed 8 January 2017.</w:t>
      </w:r>
    </w:p>
    <w:p w14:paraId="6C293CBD" w14:textId="77777777" w:rsidR="00204AF7" w:rsidRPr="00607291" w:rsidRDefault="00204AF7" w:rsidP="001D59FC">
      <w:pPr>
        <w:spacing w:line="240" w:lineRule="auto"/>
        <w:ind w:hanging="709"/>
        <w:jc w:val="both"/>
        <w:rPr>
          <w:szCs w:val="24"/>
          <w:lang w:val="en-GB"/>
          <w:rPrChange w:id="259" w:author="James McNaughton" w:date="2017-01-13T13:06:00Z">
            <w:rPr>
              <w:szCs w:val="24"/>
            </w:rPr>
          </w:rPrChange>
        </w:rPr>
      </w:pPr>
    </w:p>
    <w:p w14:paraId="050C1AD2" w14:textId="1F862CBA" w:rsidR="00AD6AE9" w:rsidRPr="00607291" w:rsidRDefault="00204AF7" w:rsidP="002D115B">
      <w:pPr>
        <w:spacing w:line="240" w:lineRule="auto"/>
        <w:ind w:hanging="709"/>
        <w:jc w:val="both"/>
        <w:rPr>
          <w:szCs w:val="24"/>
          <w:lang w:val="en-GB"/>
          <w:rPrChange w:id="260" w:author="James McNaughton" w:date="2017-01-13T13:06:00Z">
            <w:rPr>
              <w:szCs w:val="24"/>
            </w:rPr>
          </w:rPrChange>
        </w:rPr>
      </w:pPr>
      <w:r w:rsidRPr="00607291">
        <w:rPr>
          <w:szCs w:val="24"/>
          <w:lang w:val="en-GB"/>
          <w:rPrChange w:id="261" w:author="James McNaughton" w:date="2017-01-13T13:06:00Z">
            <w:rPr>
              <w:szCs w:val="24"/>
            </w:rPr>
          </w:rPrChange>
        </w:rPr>
        <w:t>W</w:t>
      </w:r>
      <w:r w:rsidR="003C3D04" w:rsidRPr="00607291">
        <w:rPr>
          <w:szCs w:val="24"/>
          <w:lang w:val="en-GB"/>
          <w:rPrChange w:id="262" w:author="James McNaughton" w:date="2017-01-13T13:06:00Z">
            <w:rPr>
              <w:szCs w:val="24"/>
            </w:rPr>
          </w:rPrChange>
        </w:rPr>
        <w:t xml:space="preserve">u, M., &amp; </w:t>
      </w:r>
      <w:proofErr w:type="spellStart"/>
      <w:r w:rsidR="003C3D04" w:rsidRPr="00607291">
        <w:rPr>
          <w:szCs w:val="24"/>
          <w:lang w:val="en-GB"/>
          <w:rPrChange w:id="263" w:author="James McNaughton" w:date="2017-01-13T13:06:00Z">
            <w:rPr>
              <w:szCs w:val="24"/>
            </w:rPr>
          </w:rPrChange>
        </w:rPr>
        <w:t>Balakrishnan</w:t>
      </w:r>
      <w:proofErr w:type="spellEnd"/>
      <w:r w:rsidR="003C3D04" w:rsidRPr="00607291">
        <w:rPr>
          <w:szCs w:val="24"/>
          <w:lang w:val="en-GB"/>
          <w:rPrChange w:id="264" w:author="James McNaughton" w:date="2017-01-13T13:06:00Z">
            <w:rPr>
              <w:szCs w:val="24"/>
            </w:rPr>
          </w:rPrChange>
        </w:rPr>
        <w:t>, R. (2003</w:t>
      </w:r>
      <w:r w:rsidRPr="00607291">
        <w:rPr>
          <w:szCs w:val="24"/>
          <w:lang w:val="en-GB"/>
          <w:rPrChange w:id="265" w:author="James McNaughton" w:date="2017-01-13T13:06:00Z">
            <w:rPr>
              <w:szCs w:val="24"/>
            </w:rPr>
          </w:rPrChange>
        </w:rPr>
        <w:t xml:space="preserve">). Multi-finger and whole hand gestural interaction techniques for multi-user </w:t>
      </w:r>
      <w:proofErr w:type="spellStart"/>
      <w:r w:rsidRPr="00607291">
        <w:rPr>
          <w:szCs w:val="24"/>
          <w:lang w:val="en-GB"/>
          <w:rPrChange w:id="266" w:author="James McNaughton" w:date="2017-01-13T13:06:00Z">
            <w:rPr>
              <w:szCs w:val="24"/>
            </w:rPr>
          </w:rPrChange>
        </w:rPr>
        <w:t>tabletop</w:t>
      </w:r>
      <w:proofErr w:type="spellEnd"/>
      <w:r w:rsidRPr="00607291">
        <w:rPr>
          <w:szCs w:val="24"/>
          <w:lang w:val="en-GB"/>
          <w:rPrChange w:id="267" w:author="James McNaughton" w:date="2017-01-13T13:06:00Z">
            <w:rPr>
              <w:szCs w:val="24"/>
            </w:rPr>
          </w:rPrChange>
        </w:rPr>
        <w:t xml:space="preserve"> displa</w:t>
      </w:r>
      <w:r w:rsidR="004D3233" w:rsidRPr="00607291">
        <w:rPr>
          <w:szCs w:val="24"/>
          <w:lang w:val="en-GB"/>
          <w:rPrChange w:id="268" w:author="James McNaughton" w:date="2017-01-13T13:06:00Z">
            <w:rPr>
              <w:szCs w:val="24"/>
            </w:rPr>
          </w:rPrChange>
        </w:rPr>
        <w:t>ys. In Proceedings of the 16th Annual ACM Symposium on User Interface Software and T</w:t>
      </w:r>
      <w:r w:rsidRPr="00607291">
        <w:rPr>
          <w:szCs w:val="24"/>
          <w:lang w:val="en-GB"/>
          <w:rPrChange w:id="269" w:author="James McNaughton" w:date="2017-01-13T13:06:00Z">
            <w:rPr>
              <w:szCs w:val="24"/>
            </w:rPr>
          </w:rPrChange>
        </w:rPr>
        <w:t>echnology (pp. 193-202). ACM</w:t>
      </w:r>
      <w:ins w:id="270" w:author="Tom Crick" w:date="2017-01-13T23:00:00Z">
        <w:r w:rsidR="004A4A3F">
          <w:rPr>
            <w:szCs w:val="24"/>
            <w:lang w:val="en-GB"/>
          </w:rPr>
          <w:t xml:space="preserve"> Press</w:t>
        </w:r>
      </w:ins>
      <w:r w:rsidRPr="00607291">
        <w:rPr>
          <w:szCs w:val="24"/>
          <w:lang w:val="en-GB"/>
          <w:rPrChange w:id="271" w:author="James McNaughton" w:date="2017-01-13T13:06:00Z">
            <w:rPr>
              <w:szCs w:val="24"/>
            </w:rPr>
          </w:rPrChange>
        </w:rPr>
        <w:t>.</w:t>
      </w:r>
    </w:p>
    <w:sectPr w:rsidR="00AD6AE9" w:rsidRPr="00607291" w:rsidSect="0013250E">
      <w:headerReference w:type="default" r:id="rId14"/>
      <w:footerReference w:type="default" r:id="rId15"/>
      <w:pgSz w:w="11907" w:h="16840"/>
      <w:pgMar w:top="1418" w:right="1418" w:bottom="1134" w:left="2552"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Admin" w:date="2017-01-11T23:43:00Z" w:initials="A">
    <w:p w14:paraId="74D42574" w14:textId="77777777" w:rsidR="00097DD9" w:rsidRDefault="00097DD9">
      <w:pPr>
        <w:pStyle w:val="CommentText"/>
      </w:pPr>
      <w:r>
        <w:rPr>
          <w:rStyle w:val="CommentReference"/>
        </w:rPr>
        <w:annotationRef/>
      </w:r>
      <w:proofErr w:type="gramStart"/>
      <w:r>
        <w:t>James</w:t>
      </w:r>
      <w:proofErr w:type="gramEnd"/>
      <w:r>
        <w:t xml:space="preserve"> do you think we should include a section on the redesign of menus for the new app – to allow users at each location to access the same app simultaneously – this is different from the teacher orchestration tool used in SynergyNet 1 and 2 studies? </w:t>
      </w:r>
    </w:p>
  </w:comment>
  <w:comment w:id="61" w:author="James McNaughton" w:date="2017-01-13T12:57:00Z" w:initials="JM">
    <w:p w14:paraId="09ADB8E6" w14:textId="58DC8780" w:rsidR="00C97011" w:rsidRDefault="00C97011">
      <w:pPr>
        <w:pStyle w:val="CommentText"/>
      </w:pPr>
      <w:r>
        <w:rPr>
          <w:rStyle w:val="CommentReference"/>
        </w:rPr>
        <w:annotationRef/>
      </w:r>
      <w:r w:rsidR="008610DD">
        <w:t>Well we didn’t use any new menus in the study, we just did hid the old one as we didn’t need it as the app configurations managed the content loading and the network flick managed the transfers.</w:t>
      </w:r>
    </w:p>
  </w:comment>
  <w:comment w:id="82" w:author="Admin" w:date="2017-01-12T00:12:00Z" w:initials="A">
    <w:p w14:paraId="308CAA3D" w14:textId="77777777" w:rsidR="00097DD9" w:rsidRDefault="00097DD9">
      <w:pPr>
        <w:pStyle w:val="CommentText"/>
      </w:pPr>
      <w:r>
        <w:rPr>
          <w:rStyle w:val="CommentReference"/>
        </w:rPr>
        <w:annotationRef/>
      </w:r>
      <w:r>
        <w:t xml:space="preserve">James, can you explain what ‘the window’ means in a little more detail? </w:t>
      </w:r>
    </w:p>
  </w:comment>
  <w:comment w:id="83" w:author="James McNaughton" w:date="2017-01-13T13:14:00Z" w:initials="JM">
    <w:p w14:paraId="3DD4572F" w14:textId="6BC08FC8" w:rsidR="00FE2AEA" w:rsidRDefault="00FE2AEA">
      <w:pPr>
        <w:pStyle w:val="CommentText"/>
      </w:pPr>
      <w:r>
        <w:rPr>
          <w:rStyle w:val="CommentReference"/>
        </w:rPr>
        <w:annotationRef/>
      </w:r>
      <w:r>
        <w:t xml:space="preserve">I’ve </w:t>
      </w:r>
      <w:r w:rsidR="007A2998">
        <w:t>replaced the term with something more understandable (hopefully).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42574" w15:done="0"/>
  <w15:commentEx w15:paraId="09ADB8E6" w15:paraIdParent="74D42574" w15:done="0"/>
  <w15:commentEx w15:paraId="308CAA3D" w15:done="0"/>
  <w15:commentEx w15:paraId="3DD4572F" w15:paraIdParent="308CAA3D" w15:done="0"/>
</w15:commentsEx>
</file>

<file path=word/customizations.xml><?xml version="1.0" encoding="utf-8"?>
<wne:tcg xmlns:r="http://schemas.openxmlformats.org/officeDocument/2006/relationships" xmlns:wne="http://schemas.microsoft.com/office/word/2006/wordml">
  <wne:keymaps>
    <wne:keymap wne:kcmPrimary="1046">
      <wne:fci wne:fciName="Bold" wne:swArg="0000"/>
    </wne:keymap>
    <wne:keymap wne:kcmPrimary="104B">
      <wne:fci wne:fciName="Italic" wne:swArg="0000"/>
    </wne:keymap>
    <wne:keymap wne:kcmPrimary="1231">
      <wne:acd wne:acdName="acd9"/>
    </wne:keymap>
    <wne:keymap wne:kcmPrimary="1232">
      <wne:acd wne:acdName="acd10"/>
    </wne:keymap>
    <wne:keymap wne:kcmPrimary="1233">
      <wne:acd wne:acdName="acd11"/>
    </wne:keymap>
    <wne:keymap wne:kcmPrimary="1234">
      <wne:acd wne:acdName="acd24"/>
    </wne:keymap>
    <wne:keymap wne:kcmPrimary="1239">
      <wne:acd wne:acdName="acd8"/>
    </wne:keymap>
    <wne:keymap wne:kcmPrimary="1241">
      <wne:acd wne:acdName="acd3"/>
    </wne:keymap>
    <wne:keymap wne:kcmPrimary="1242">
      <wne:acd wne:acdName="acd21"/>
    </wne:keymap>
    <wne:keymap wne:kcmPrimary="1243">
      <wne:acd wne:acdName="acd16"/>
    </wne:keymap>
    <wne:keymap wne:kcmPrimary="1244">
      <wne:acd wne:acdName="acd1"/>
    </wne:keymap>
    <wne:keymap wne:kcmPrimary="1245">
      <wne:acd wne:acdName="acd17"/>
    </wne:keymap>
    <wne:keymap wne:kcmPrimary="1247">
      <wne:acd wne:acdName="acd30"/>
    </wne:keymap>
    <wne:keymap wne:kcmPrimary="1248">
      <wne:acd wne:acdName="acd2"/>
    </wne:keymap>
    <wne:keymap wne:kcmPrimary="1249">
      <wne:acd wne:acdName="acd5"/>
    </wne:keymap>
    <wne:keymap wne:kcmPrimary="124B">
      <wne:acd wne:acdName="acd18"/>
    </wne:keymap>
    <wne:keymap wne:kcmPrimary="124C">
      <wne:acd wne:acdName="acd23"/>
    </wne:keymap>
    <wne:keymap wne:kcmPrimary="1250">
      <wne:acd wne:acdName="acd4"/>
    </wne:keymap>
    <wne:keymap wne:kcmPrimary="1251">
      <wne:acd wne:acdName="acd6"/>
    </wne:keymap>
    <wne:keymap wne:kcmPrimary="1252">
      <wne:acd wne:acdName="acd20"/>
    </wne:keymap>
    <wne:keymap wne:kcmPrimary="1253">
      <wne:acd wne:acdName="acd19"/>
    </wne:keymap>
    <wne:keymap wne:kcmPrimary="1254">
      <wne:acd wne:acdName="acd22"/>
    </wne:keymap>
    <wne:keymap wne:kcmPrimary="1256">
      <wne:acd wne:acdName="acd0"/>
    </wne:keymap>
    <wne:keymap wne:kcmPrimary="1257">
      <wne:acd wne:acdName="acd14"/>
    </wne:keymap>
    <wne:keymap wne:kcmPrimary="1258">
      <wne:acd wne:acdName="acd1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Manifest>
    <wne:toolbarData r:id="rId1"/>
  </wne:toolbars>
  <wne:acds>
    <wne:acd wne:argValue="AQAAAAAA" wne:acdName="acd0" wne:fciIndexBasedOn="0065"/>
    <wne:acd wne:argValue="AgBhAGYAZgBpAGwAaQBhAHQAaQBvAG4A" wne:acdName="acd1" wne:fciIndexBasedOn="0065"/>
    <wne:acd wne:argValue="AgBwAGgAbwBuAGUA" wne:acdName="acd2" wne:fciIndexBasedOn="0065"/>
    <wne:acd wne:argValue="AgBhAHUAdABoAG8AcgA=" wne:acdName="acd3" wne:fciIndexBasedOn="0065"/>
    <wne:acd wne:argValue="AgBlAHgAdAByAGEAYQBkAGQAcgBlAHMAcwA=" wne:acdName="acd4" wne:fciIndexBasedOn="0065"/>
    <wne:acd wne:argValue="AgBlAHEAdQBhAHQAaQBvAG4A" wne:acdName="acd5" wne:fciIndexBasedOn="0065"/>
    <wne:acd wne:argValue="YwBvAHIAcgBlAHMAcABvAG4AZABlAG4AYwBlAA==" wne:acdName="acd6" wne:fciIndexBasedOn="0211"/>
    <wne:acd wne:acdName="acd7" wne:fciIndexBasedOn="0065"/>
    <wne:acd wne:argValue="AgBmAGkAZwBsAGUAZwBlAG4AZAA=" wne:acdName="acd8" wne:fciIndexBasedOn="0065"/>
    <wne:acd wne:argValue="AgBoAGUAYQBkAGkAbgBnADEA" wne:acdName="acd9" wne:fciIndexBasedOn="0065"/>
    <wne:acd wne:argValue="AgBoAGUAYQBkAGkAbgBnADIA" wne:acdName="acd10" wne:fciIndexBasedOn="0065"/>
    <wne:acd wne:argValue="AgBoAGUAYQBkAGkAbgBnADMA" wne:acdName="acd11" wne:fciIndexBasedOn="0065"/>
    <wne:acd wne:acdName="acd12" wne:fciIndexBasedOn="0065"/>
    <wne:acd wne:acdName="acd13" wne:fciIndexBasedOn="0065"/>
    <wne:acd wne:argValue="AgB1AHIAbAA=" wne:acdName="acd14" wne:fciIndexBasedOn="0065"/>
    <wne:acd wne:argValue="AgBmAGEAeAA=" wne:acdName="acd15" wne:fciIndexBasedOn="0065"/>
    <wne:acd wne:argValue="AgBhAHIAdABpAGMAbABlAG4AbwB0AGUA" wne:acdName="acd16" wne:fciIndexBasedOn="0065"/>
    <wne:acd wne:argValue="AgBlAG0AYQBpAGwA" wne:acdName="acd17" wne:fciIndexBasedOn="0065"/>
    <wne:acd wne:argValue="AgBrAGUAeQB3AG8AcgBkAHMA" wne:acdName="acd18" wne:fciIndexBasedOn="0065"/>
    <wne:acd wne:argValue="AgBhAGIAcwB0AHIAYQBjAHQA" wne:acdName="acd19" wne:fciIndexBasedOn="0065"/>
    <wne:acd wne:argValue="AgByAGUAZgBlAHIAZQBuAGMAZQA=" wne:acdName="acd20" wne:fciIndexBasedOn="0065"/>
    <wne:acd wne:argValue="AgBhAGIAYgByAGUAdgBpAGEAdABpAG8AbgBzAA==" wne:acdName="acd21" wne:fciIndexBasedOn="0065"/>
    <wne:acd wne:argValue="AgB0AGkAdABsAGUA" wne:acdName="acd22" wne:fciIndexBasedOn="0065"/>
    <wne:acd wne:argValue="AgB0AGEAYgBsAGUAbABlAGcAZQBuAGQA" wne:acdName="acd23" wne:fciIndexBasedOn="0065"/>
    <wne:acd wne:argValue="AgByAHUAbgAtAGkAbgA=" wne:acdName="acd24" wne:fciIndexBasedOn="0065"/>
    <wne:acd wne:acdName="acd25" wne:fciIndexBasedOn="0211"/>
    <wne:acd wne:acdName="acd26" wne:fciIndexBasedOn="0065"/>
    <wne:acd wne:argValue="AgBlAG0AYQBpAGwA" wne:acdName="acd27" wne:fciIndexBasedOn="0211"/>
    <wne:acd wne:acdName="acd28" wne:fciIndexBasedOn="0211"/>
    <wne:acd wne:acdName="acd29" wne:fciIndexBasedOn="0065"/>
    <wne:acd wne:argValue="AgBhAGMAawBuAG8AdwBsAGUAZABnAGUAbQBlAG4AdABzAA==" wne:acdName="acd3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AC75C" w14:textId="77777777" w:rsidR="007D1B3B" w:rsidRDefault="007D1B3B">
      <w:r>
        <w:separator/>
      </w:r>
    </w:p>
  </w:endnote>
  <w:endnote w:type="continuationSeparator" w:id="0">
    <w:p w14:paraId="73C02162" w14:textId="77777777" w:rsidR="007D1B3B" w:rsidRDefault="007D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8F8EB" w14:textId="77777777" w:rsidR="00097DD9" w:rsidRDefault="00097DD9">
    <w:pPr>
      <w:pStyle w:val="Footer"/>
      <w:jc w:val="right"/>
    </w:pPr>
    <w:r>
      <w:rPr>
        <w:rStyle w:val="PageNumber"/>
      </w:rPr>
      <w:fldChar w:fldCharType="begin"/>
    </w:r>
    <w:r>
      <w:rPr>
        <w:rStyle w:val="PageNumber"/>
      </w:rPr>
      <w:instrText xml:space="preserve"> PAGE </w:instrText>
    </w:r>
    <w:r>
      <w:rPr>
        <w:rStyle w:val="PageNumber"/>
      </w:rPr>
      <w:fldChar w:fldCharType="separate"/>
    </w:r>
    <w:r w:rsidR="0091461E">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1B3CE" w14:textId="77777777" w:rsidR="007D1B3B" w:rsidRDefault="007D1B3B">
      <w:r>
        <w:separator/>
      </w:r>
    </w:p>
  </w:footnote>
  <w:footnote w:type="continuationSeparator" w:id="0">
    <w:p w14:paraId="56D260DB" w14:textId="77777777" w:rsidR="007D1B3B" w:rsidRDefault="007D1B3B">
      <w:r>
        <w:continuationSeparator/>
      </w:r>
    </w:p>
  </w:footnote>
  <w:footnote w:id="1">
    <w:p w14:paraId="01ECD1EE" w14:textId="15AA2AC6" w:rsidR="00097DD9" w:rsidRPr="00DB2DE1" w:rsidRDefault="00097DD9">
      <w:pPr>
        <w:pStyle w:val="FootnoteText"/>
        <w:rPr>
          <w:lang w:val="en-GB"/>
        </w:rPr>
      </w:pPr>
      <w:r>
        <w:rPr>
          <w:rStyle w:val="FootnoteReference"/>
        </w:rPr>
        <w:footnoteRef/>
      </w:r>
      <w:r>
        <w:t xml:space="preserve"> </w:t>
      </w:r>
      <w:ins w:id="9" w:author="Tom Crick" w:date="2017-01-13T23:24:00Z">
        <w:r w:rsidR="008158A6" w:rsidRPr="008158A6">
          <w:t>http://tel.dur.ac.uk</w:t>
        </w:r>
      </w:ins>
      <w:ins w:id="10" w:author="James McNaughton" w:date="2017-01-13T13:03:00Z">
        <w:del w:id="11" w:author="Tom Crick" w:date="2017-01-13T23:24:00Z">
          <w:r w:rsidR="00C97011" w:rsidRPr="00F5004D" w:rsidDel="008158A6">
            <w:rPr>
              <w:sz w:val="20"/>
              <w:szCs w:val="20"/>
              <w:rPrChange w:id="12" w:author="Tom Crick" w:date="2017-01-13T22:32:00Z">
                <w:rPr/>
              </w:rPrChange>
            </w:rPr>
            <w:fldChar w:fldCharType="begin"/>
          </w:r>
          <w:r w:rsidR="00C97011" w:rsidRPr="00F5004D" w:rsidDel="008158A6">
            <w:rPr>
              <w:sz w:val="20"/>
              <w:szCs w:val="20"/>
              <w:rPrChange w:id="13" w:author="Tom Crick" w:date="2017-01-13T22:32:00Z">
                <w:rPr/>
              </w:rPrChange>
            </w:rPr>
            <w:delInstrText xml:space="preserve"> HYPERLINK "http://tel.dur.ac.uk/" </w:delInstrText>
          </w:r>
          <w:r w:rsidR="00C97011" w:rsidRPr="00F5004D" w:rsidDel="008158A6">
            <w:rPr>
              <w:sz w:val="20"/>
              <w:szCs w:val="20"/>
              <w:rPrChange w:id="14" w:author="Tom Crick" w:date="2017-01-13T22:32:00Z">
                <w:rPr/>
              </w:rPrChange>
            </w:rPr>
            <w:fldChar w:fldCharType="separate"/>
          </w:r>
          <w:r w:rsidR="00C97011" w:rsidRPr="00F5004D" w:rsidDel="008158A6">
            <w:rPr>
              <w:rStyle w:val="Hyperlink"/>
              <w:sz w:val="20"/>
              <w:szCs w:val="20"/>
              <w:rPrChange w:id="15" w:author="Tom Crick" w:date="2017-01-13T22:32:00Z">
                <w:rPr>
                  <w:rStyle w:val="Hyperlink"/>
                </w:rPr>
              </w:rPrChange>
            </w:rPr>
            <w:delText>tel.dur.ac.uk</w:delText>
          </w:r>
          <w:r w:rsidR="00C97011" w:rsidRPr="00F5004D" w:rsidDel="008158A6">
            <w:rPr>
              <w:sz w:val="20"/>
              <w:szCs w:val="20"/>
              <w:rPrChange w:id="16" w:author="Tom Crick" w:date="2017-01-13T22:32:00Z">
                <w:rPr/>
              </w:rPrChange>
            </w:rPr>
            <w:fldChar w:fldCharType="end"/>
          </w:r>
        </w:del>
      </w:ins>
      <w:del w:id="17" w:author="James McNaughton" w:date="2017-01-13T13:02:00Z">
        <w:r w:rsidR="007039D1" w:rsidDel="00C97011">
          <w:fldChar w:fldCharType="begin"/>
        </w:r>
        <w:r w:rsidR="007039D1" w:rsidDel="00C97011">
          <w:delInstrText xml:space="preserve"> HYPERLINK "https://community.dur.ac.uk/tel.lab/synergynet/" </w:delInstrText>
        </w:r>
        <w:r w:rsidR="007039D1" w:rsidDel="00C97011">
          <w:fldChar w:fldCharType="separate"/>
        </w:r>
        <w:r w:rsidRPr="00DB2DE1" w:rsidDel="00C97011">
          <w:rPr>
            <w:rStyle w:val="Hyperlink"/>
            <w:sz w:val="20"/>
            <w:szCs w:val="20"/>
          </w:rPr>
          <w:delText>https://community.dur.ac.uk/tel.lab/synergynet/</w:delText>
        </w:r>
        <w:r w:rsidR="007039D1" w:rsidDel="00C97011">
          <w:rPr>
            <w:rStyle w:val="Hyperlink"/>
            <w:sz w:val="20"/>
            <w:szCs w:val="20"/>
          </w:rPr>
          <w:fldChar w:fldCharType="end"/>
        </w:r>
        <w:r w:rsidDel="00C97011">
          <w:delText xml:space="preserve"> </w:delText>
        </w:r>
      </w:del>
    </w:p>
  </w:footnote>
  <w:footnote w:id="2">
    <w:p w14:paraId="4EFF6220" w14:textId="12C3FC9B" w:rsidR="00024871" w:rsidRPr="00024871" w:rsidRDefault="00024871">
      <w:pPr>
        <w:pStyle w:val="FootnoteText"/>
        <w:rPr>
          <w:lang w:val="en-GB"/>
          <w:rPrChange w:id="45" w:author="Tom Crick" w:date="2017-01-13T23:17:00Z">
            <w:rPr/>
          </w:rPrChange>
        </w:rPr>
      </w:pPr>
      <w:ins w:id="46" w:author="Tom Crick" w:date="2017-01-13T23:17:00Z">
        <w:r>
          <w:rPr>
            <w:rStyle w:val="FootnoteReference"/>
          </w:rPr>
          <w:footnoteRef/>
        </w:r>
        <w:r>
          <w:t xml:space="preserve"> </w:t>
        </w:r>
        <w:r w:rsidRPr="00024871">
          <w:rPr>
            <w:sz w:val="20"/>
            <w:szCs w:val="20"/>
            <w:rPrChange w:id="47" w:author="Tom Crick" w:date="2017-01-13T23:17:00Z">
              <w:rPr/>
            </w:rPrChange>
          </w:rPr>
          <w:t>http://learning.gov.wales/resources/browse-all/digital-competence-framework/?lang=en</w:t>
        </w:r>
      </w:ins>
    </w:p>
  </w:footnote>
  <w:footnote w:id="3">
    <w:p w14:paraId="753E4B75" w14:textId="77777777" w:rsidR="00097DD9" w:rsidRPr="00BF7B2B" w:rsidRDefault="00097DD9">
      <w:pPr>
        <w:pStyle w:val="FootnoteText"/>
        <w:rPr>
          <w:lang w:val="en-GB"/>
        </w:rPr>
      </w:pPr>
      <w:r>
        <w:rPr>
          <w:rStyle w:val="FootnoteReference"/>
        </w:rPr>
        <w:footnoteRef/>
      </w:r>
      <w:r>
        <w:t xml:space="preserve"> </w:t>
      </w:r>
      <w:r w:rsidRPr="00B94758">
        <w:rPr>
          <w:sz w:val="20"/>
          <w:szCs w:val="20"/>
        </w:rPr>
        <w:t xml:space="preserve">Available on GitHub: </w:t>
      </w:r>
      <w:hyperlink r:id="rId1" w:history="1">
        <w:r w:rsidRPr="00B94758">
          <w:rPr>
            <w:rStyle w:val="Hyperlink"/>
            <w:sz w:val="20"/>
            <w:szCs w:val="20"/>
          </w:rPr>
          <w:t>https://github.com/synergynet</w:t>
        </w:r>
      </w:hyperlink>
    </w:p>
  </w:footnote>
  <w:footnote w:id="4">
    <w:p w14:paraId="71E1C9F4" w14:textId="77777777" w:rsidR="00097DD9" w:rsidRPr="00122D66" w:rsidRDefault="00097DD9">
      <w:pPr>
        <w:pStyle w:val="FootnoteText"/>
        <w:rPr>
          <w:lang w:val="en-GB"/>
        </w:rPr>
      </w:pPr>
      <w:r>
        <w:rPr>
          <w:rStyle w:val="FootnoteReference"/>
        </w:rPr>
        <w:footnoteRef/>
      </w:r>
      <w:r>
        <w:t xml:space="preserve"> </w:t>
      </w:r>
      <w:hyperlink r:id="rId2" w:history="1">
        <w:r w:rsidRPr="00122D66">
          <w:rPr>
            <w:rStyle w:val="Hyperlink"/>
            <w:sz w:val="20"/>
            <w:szCs w:val="20"/>
          </w:rPr>
          <w:t>https://www.igniterealtime.org/projects/openfire/</w:t>
        </w:r>
      </w:hyperlink>
      <w:r>
        <w:t xml:space="preserve"> </w:t>
      </w:r>
    </w:p>
  </w:footnote>
  <w:footnote w:id="5">
    <w:p w14:paraId="7E0D8F8C" w14:textId="77777777" w:rsidR="00097DD9" w:rsidRPr="00A04C62" w:rsidRDefault="00097DD9">
      <w:pPr>
        <w:pStyle w:val="FootnoteText"/>
        <w:rPr>
          <w:lang w:val="en-GB"/>
        </w:rPr>
      </w:pPr>
      <w:r>
        <w:rPr>
          <w:rStyle w:val="FootnoteReference"/>
        </w:rPr>
        <w:footnoteRef/>
      </w:r>
      <w:r>
        <w:t xml:space="preserve"> </w:t>
      </w:r>
      <w:hyperlink r:id="rId3" w:history="1">
        <w:r w:rsidRPr="00A04C62">
          <w:rPr>
            <w:rStyle w:val="Hyperlink"/>
            <w:sz w:val="20"/>
            <w:szCs w:val="20"/>
          </w:rPr>
          <w:t>https://hazelcast.org/</w:t>
        </w:r>
      </w:hyperlink>
      <w:r>
        <w:t xml:space="preserve"> </w:t>
      </w:r>
    </w:p>
  </w:footnote>
  <w:footnote w:id="6">
    <w:p w14:paraId="6948DC14" w14:textId="77777777" w:rsidR="00097DD9" w:rsidRPr="00BD5764" w:rsidRDefault="00097DD9">
      <w:pPr>
        <w:pStyle w:val="FootnoteText"/>
        <w:rPr>
          <w:lang w:val="en-GB"/>
        </w:rPr>
      </w:pPr>
      <w:r>
        <w:rPr>
          <w:rStyle w:val="FootnoteReference"/>
        </w:rPr>
        <w:footnoteRef/>
      </w:r>
      <w:r>
        <w:t xml:space="preserve"> </w:t>
      </w:r>
      <w:hyperlink r:id="rId4" w:history="1">
        <w:r w:rsidRPr="00BD5764">
          <w:rPr>
            <w:rStyle w:val="Hyperlink"/>
            <w:sz w:val="20"/>
            <w:szCs w:val="20"/>
          </w:rPr>
          <w:t>https://www.zerotier.com</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FAF0F" w14:textId="6458E131" w:rsidR="00097DD9" w:rsidRDefault="00097DD9">
    <w:pPr>
      <w:pStyle w:val="Header"/>
    </w:pPr>
    <w:r w:rsidRPr="002D2ACA">
      <w:t>Collaborative Learning Using Large Multi-Touch Devices</w:t>
    </w:r>
    <w:r>
      <w:tab/>
      <w:t xml:space="preserve">Page nr. </w:t>
    </w:r>
    <w:r w:rsidR="007039D1">
      <w:fldChar w:fldCharType="begin"/>
    </w:r>
    <w:r w:rsidR="007039D1">
      <w:instrText xml:space="preserve"> PAGE   \* MERGEFORMAT </w:instrText>
    </w:r>
    <w:r w:rsidR="007039D1">
      <w:fldChar w:fldCharType="separate"/>
    </w:r>
    <w:r w:rsidR="0091461E">
      <w:rPr>
        <w:noProof/>
      </w:rPr>
      <w:t>3</w:t>
    </w:r>
    <w:r w:rsidR="007039D1">
      <w:rPr>
        <w:noProof/>
      </w:rPr>
      <w:fldChar w:fldCharType="end"/>
    </w:r>
    <w:r>
      <w:t xml:space="preserve"> of </w:t>
    </w:r>
    <w:ins w:id="272" w:author="Tom Crick" w:date="2017-01-13T22:31:00Z">
      <w:r w:rsidR="00E3634B">
        <w:t>21</w:t>
      </w:r>
    </w:ins>
    <w:del w:id="273" w:author="Tom Crick" w:date="2017-01-13T22:31:00Z">
      <w:r w:rsidDel="00E3634B">
        <w:delText>19</w:delTex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1E4B"/>
    <w:multiLevelType w:val="hybridMultilevel"/>
    <w:tmpl w:val="CED085C8"/>
    <w:lvl w:ilvl="0" w:tplc="121654F0">
      <w:numFmt w:val="bullet"/>
      <w:lvlText w:val="•"/>
      <w:lvlJc w:val="left"/>
      <w:pPr>
        <w:ind w:left="1065" w:hanging="7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74D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4747B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B907894"/>
    <w:multiLevelType w:val="hybridMultilevel"/>
    <w:tmpl w:val="16B0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27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F86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McNaughton">
    <w15:presenceInfo w15:providerId="AD" w15:userId="S-1-5-21-1018390623-259404335-1236795852-3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75"/>
    <w:rsid w:val="00004A7C"/>
    <w:rsid w:val="00011F16"/>
    <w:rsid w:val="000156C0"/>
    <w:rsid w:val="00024871"/>
    <w:rsid w:val="00032838"/>
    <w:rsid w:val="00037471"/>
    <w:rsid w:val="000401D3"/>
    <w:rsid w:val="00042A07"/>
    <w:rsid w:val="00045AEF"/>
    <w:rsid w:val="00052BDD"/>
    <w:rsid w:val="0007069D"/>
    <w:rsid w:val="00080BB7"/>
    <w:rsid w:val="00087EA8"/>
    <w:rsid w:val="000901CB"/>
    <w:rsid w:val="00096A0D"/>
    <w:rsid w:val="00097DD9"/>
    <w:rsid w:val="000A56F4"/>
    <w:rsid w:val="000B019A"/>
    <w:rsid w:val="000B0917"/>
    <w:rsid w:val="000B5612"/>
    <w:rsid w:val="000E3FC2"/>
    <w:rsid w:val="000E5B02"/>
    <w:rsid w:val="000F22AD"/>
    <w:rsid w:val="000F5813"/>
    <w:rsid w:val="00122D66"/>
    <w:rsid w:val="001237DC"/>
    <w:rsid w:val="0013250E"/>
    <w:rsid w:val="00140324"/>
    <w:rsid w:val="001410A1"/>
    <w:rsid w:val="0014351F"/>
    <w:rsid w:val="00153557"/>
    <w:rsid w:val="00156087"/>
    <w:rsid w:val="00173D3F"/>
    <w:rsid w:val="001A0956"/>
    <w:rsid w:val="001A305A"/>
    <w:rsid w:val="001A3E02"/>
    <w:rsid w:val="001A4343"/>
    <w:rsid w:val="001D59FC"/>
    <w:rsid w:val="001F506A"/>
    <w:rsid w:val="001F5FF7"/>
    <w:rsid w:val="001F6C4B"/>
    <w:rsid w:val="00204AF7"/>
    <w:rsid w:val="00211D43"/>
    <w:rsid w:val="00212DAC"/>
    <w:rsid w:val="002272C0"/>
    <w:rsid w:val="00230C49"/>
    <w:rsid w:val="0023464D"/>
    <w:rsid w:val="00235628"/>
    <w:rsid w:val="00242C1D"/>
    <w:rsid w:val="0024511D"/>
    <w:rsid w:val="002455CB"/>
    <w:rsid w:val="00245D95"/>
    <w:rsid w:val="00254126"/>
    <w:rsid w:val="00270087"/>
    <w:rsid w:val="00272E2C"/>
    <w:rsid w:val="002850B4"/>
    <w:rsid w:val="00292F82"/>
    <w:rsid w:val="002A1177"/>
    <w:rsid w:val="002A45CA"/>
    <w:rsid w:val="002A4D1D"/>
    <w:rsid w:val="002A6A53"/>
    <w:rsid w:val="002D115B"/>
    <w:rsid w:val="002D2ACA"/>
    <w:rsid w:val="00311572"/>
    <w:rsid w:val="003160FB"/>
    <w:rsid w:val="00337418"/>
    <w:rsid w:val="00350933"/>
    <w:rsid w:val="00370A0F"/>
    <w:rsid w:val="003728AB"/>
    <w:rsid w:val="003746C0"/>
    <w:rsid w:val="00383151"/>
    <w:rsid w:val="00383EF3"/>
    <w:rsid w:val="00394F52"/>
    <w:rsid w:val="00396323"/>
    <w:rsid w:val="003A1ED3"/>
    <w:rsid w:val="003A6C3D"/>
    <w:rsid w:val="003C3D04"/>
    <w:rsid w:val="003D0F83"/>
    <w:rsid w:val="003D4E24"/>
    <w:rsid w:val="003E2C1D"/>
    <w:rsid w:val="003E423D"/>
    <w:rsid w:val="003E5296"/>
    <w:rsid w:val="003E5440"/>
    <w:rsid w:val="00401D78"/>
    <w:rsid w:val="00402E70"/>
    <w:rsid w:val="004031A7"/>
    <w:rsid w:val="00407B72"/>
    <w:rsid w:val="004211B4"/>
    <w:rsid w:val="0042466B"/>
    <w:rsid w:val="00430837"/>
    <w:rsid w:val="004332D1"/>
    <w:rsid w:val="00443DFB"/>
    <w:rsid w:val="00446375"/>
    <w:rsid w:val="00454E0F"/>
    <w:rsid w:val="0047065E"/>
    <w:rsid w:val="004727A0"/>
    <w:rsid w:val="00474292"/>
    <w:rsid w:val="00484455"/>
    <w:rsid w:val="004A2026"/>
    <w:rsid w:val="004A4A3F"/>
    <w:rsid w:val="004A7DAA"/>
    <w:rsid w:val="004B709D"/>
    <w:rsid w:val="004B72D7"/>
    <w:rsid w:val="004B77E5"/>
    <w:rsid w:val="004C3364"/>
    <w:rsid w:val="004C5FF9"/>
    <w:rsid w:val="004D3233"/>
    <w:rsid w:val="004D6AC4"/>
    <w:rsid w:val="00515366"/>
    <w:rsid w:val="0051622F"/>
    <w:rsid w:val="005204DF"/>
    <w:rsid w:val="00521B65"/>
    <w:rsid w:val="005317C8"/>
    <w:rsid w:val="00541ADE"/>
    <w:rsid w:val="0054492C"/>
    <w:rsid w:val="00560AB9"/>
    <w:rsid w:val="005706C4"/>
    <w:rsid w:val="005726A8"/>
    <w:rsid w:val="00584C7D"/>
    <w:rsid w:val="0059177B"/>
    <w:rsid w:val="005A0F19"/>
    <w:rsid w:val="005A3EA6"/>
    <w:rsid w:val="005A4BD4"/>
    <w:rsid w:val="005C16E7"/>
    <w:rsid w:val="005D0EF0"/>
    <w:rsid w:val="005D11B1"/>
    <w:rsid w:val="005E52A2"/>
    <w:rsid w:val="00607291"/>
    <w:rsid w:val="00616835"/>
    <w:rsid w:val="00617870"/>
    <w:rsid w:val="006178A1"/>
    <w:rsid w:val="0063636D"/>
    <w:rsid w:val="00646311"/>
    <w:rsid w:val="0065025D"/>
    <w:rsid w:val="00657AC8"/>
    <w:rsid w:val="00670008"/>
    <w:rsid w:val="00682343"/>
    <w:rsid w:val="00686773"/>
    <w:rsid w:val="00687A0C"/>
    <w:rsid w:val="006939BD"/>
    <w:rsid w:val="0069709D"/>
    <w:rsid w:val="006A7FCF"/>
    <w:rsid w:val="006D09E9"/>
    <w:rsid w:val="006D38F0"/>
    <w:rsid w:val="006E3F8A"/>
    <w:rsid w:val="006E6F26"/>
    <w:rsid w:val="006F6761"/>
    <w:rsid w:val="007032E3"/>
    <w:rsid w:val="007039D1"/>
    <w:rsid w:val="007057DC"/>
    <w:rsid w:val="00712A76"/>
    <w:rsid w:val="00715808"/>
    <w:rsid w:val="00715EDE"/>
    <w:rsid w:val="00723C86"/>
    <w:rsid w:val="007241AE"/>
    <w:rsid w:val="00725395"/>
    <w:rsid w:val="00736BFE"/>
    <w:rsid w:val="007443B3"/>
    <w:rsid w:val="007527ED"/>
    <w:rsid w:val="00754EF8"/>
    <w:rsid w:val="00773B74"/>
    <w:rsid w:val="00777D78"/>
    <w:rsid w:val="00783C88"/>
    <w:rsid w:val="00787A89"/>
    <w:rsid w:val="007A2998"/>
    <w:rsid w:val="007A4531"/>
    <w:rsid w:val="007D1B3B"/>
    <w:rsid w:val="007D3E8D"/>
    <w:rsid w:val="007D778D"/>
    <w:rsid w:val="007E372F"/>
    <w:rsid w:val="007F771D"/>
    <w:rsid w:val="00805700"/>
    <w:rsid w:val="00805F77"/>
    <w:rsid w:val="00807A52"/>
    <w:rsid w:val="008158A6"/>
    <w:rsid w:val="0081644C"/>
    <w:rsid w:val="00834058"/>
    <w:rsid w:val="00834EC9"/>
    <w:rsid w:val="00835098"/>
    <w:rsid w:val="008372C6"/>
    <w:rsid w:val="00837D63"/>
    <w:rsid w:val="00842533"/>
    <w:rsid w:val="00844A73"/>
    <w:rsid w:val="008610DD"/>
    <w:rsid w:val="00887BCE"/>
    <w:rsid w:val="008B14E1"/>
    <w:rsid w:val="008E0E10"/>
    <w:rsid w:val="008E1A0F"/>
    <w:rsid w:val="008F1DD0"/>
    <w:rsid w:val="008F7AFD"/>
    <w:rsid w:val="008F7D0B"/>
    <w:rsid w:val="008F7D3B"/>
    <w:rsid w:val="008F7DFC"/>
    <w:rsid w:val="0091461E"/>
    <w:rsid w:val="0092169C"/>
    <w:rsid w:val="00925E49"/>
    <w:rsid w:val="0093120F"/>
    <w:rsid w:val="009448B1"/>
    <w:rsid w:val="0094727C"/>
    <w:rsid w:val="0095403C"/>
    <w:rsid w:val="00976F0C"/>
    <w:rsid w:val="009B4EA8"/>
    <w:rsid w:val="009E2C86"/>
    <w:rsid w:val="00A02F0C"/>
    <w:rsid w:val="00A046F5"/>
    <w:rsid w:val="00A04C62"/>
    <w:rsid w:val="00A22764"/>
    <w:rsid w:val="00A27B50"/>
    <w:rsid w:val="00A36217"/>
    <w:rsid w:val="00A45122"/>
    <w:rsid w:val="00A52CD8"/>
    <w:rsid w:val="00A53FCF"/>
    <w:rsid w:val="00A651D1"/>
    <w:rsid w:val="00A7495B"/>
    <w:rsid w:val="00A85B15"/>
    <w:rsid w:val="00A94CB2"/>
    <w:rsid w:val="00A978A2"/>
    <w:rsid w:val="00AA13F6"/>
    <w:rsid w:val="00AC44D4"/>
    <w:rsid w:val="00AD6AE9"/>
    <w:rsid w:val="00AE6436"/>
    <w:rsid w:val="00AF5015"/>
    <w:rsid w:val="00AF5C29"/>
    <w:rsid w:val="00B00B86"/>
    <w:rsid w:val="00B03DDC"/>
    <w:rsid w:val="00B10154"/>
    <w:rsid w:val="00B14D92"/>
    <w:rsid w:val="00B20E49"/>
    <w:rsid w:val="00B231D6"/>
    <w:rsid w:val="00B24A49"/>
    <w:rsid w:val="00B35159"/>
    <w:rsid w:val="00B51DE3"/>
    <w:rsid w:val="00B8750B"/>
    <w:rsid w:val="00B92F19"/>
    <w:rsid w:val="00B94758"/>
    <w:rsid w:val="00BB3749"/>
    <w:rsid w:val="00BB4EB0"/>
    <w:rsid w:val="00BB6770"/>
    <w:rsid w:val="00BD2F10"/>
    <w:rsid w:val="00BD428B"/>
    <w:rsid w:val="00BD5764"/>
    <w:rsid w:val="00BD5A70"/>
    <w:rsid w:val="00BD7941"/>
    <w:rsid w:val="00BE3724"/>
    <w:rsid w:val="00BE3DA9"/>
    <w:rsid w:val="00BE6BFC"/>
    <w:rsid w:val="00BF44FE"/>
    <w:rsid w:val="00BF7273"/>
    <w:rsid w:val="00BF7B2B"/>
    <w:rsid w:val="00C066CF"/>
    <w:rsid w:val="00C22C5B"/>
    <w:rsid w:val="00C24EFD"/>
    <w:rsid w:val="00C330B1"/>
    <w:rsid w:val="00C3365F"/>
    <w:rsid w:val="00C36E3C"/>
    <w:rsid w:val="00C40267"/>
    <w:rsid w:val="00C41264"/>
    <w:rsid w:val="00C45DC3"/>
    <w:rsid w:val="00C474FE"/>
    <w:rsid w:val="00C62488"/>
    <w:rsid w:val="00C6396D"/>
    <w:rsid w:val="00C646A5"/>
    <w:rsid w:val="00C67F64"/>
    <w:rsid w:val="00C75808"/>
    <w:rsid w:val="00C77BF7"/>
    <w:rsid w:val="00C93B4C"/>
    <w:rsid w:val="00C97011"/>
    <w:rsid w:val="00CA0AB3"/>
    <w:rsid w:val="00CD3AB8"/>
    <w:rsid w:val="00CF0295"/>
    <w:rsid w:val="00D02DA8"/>
    <w:rsid w:val="00D0627E"/>
    <w:rsid w:val="00D1336E"/>
    <w:rsid w:val="00D15EAB"/>
    <w:rsid w:val="00D1636E"/>
    <w:rsid w:val="00D43625"/>
    <w:rsid w:val="00D64810"/>
    <w:rsid w:val="00D82BD5"/>
    <w:rsid w:val="00DA4006"/>
    <w:rsid w:val="00DB2DE1"/>
    <w:rsid w:val="00DD2672"/>
    <w:rsid w:val="00DD31CE"/>
    <w:rsid w:val="00DE52CB"/>
    <w:rsid w:val="00E0595A"/>
    <w:rsid w:val="00E105DD"/>
    <w:rsid w:val="00E147B4"/>
    <w:rsid w:val="00E3201B"/>
    <w:rsid w:val="00E3634B"/>
    <w:rsid w:val="00E43C5E"/>
    <w:rsid w:val="00E763E6"/>
    <w:rsid w:val="00E8120B"/>
    <w:rsid w:val="00EB679F"/>
    <w:rsid w:val="00EB6BFD"/>
    <w:rsid w:val="00EB74E8"/>
    <w:rsid w:val="00EC0AB9"/>
    <w:rsid w:val="00EC15E5"/>
    <w:rsid w:val="00EC326C"/>
    <w:rsid w:val="00ED3A56"/>
    <w:rsid w:val="00EE4087"/>
    <w:rsid w:val="00EF0B49"/>
    <w:rsid w:val="00EF2685"/>
    <w:rsid w:val="00F05C7F"/>
    <w:rsid w:val="00F06C7D"/>
    <w:rsid w:val="00F100E5"/>
    <w:rsid w:val="00F172C7"/>
    <w:rsid w:val="00F20618"/>
    <w:rsid w:val="00F23837"/>
    <w:rsid w:val="00F259F8"/>
    <w:rsid w:val="00F27DE4"/>
    <w:rsid w:val="00F36166"/>
    <w:rsid w:val="00F3661F"/>
    <w:rsid w:val="00F43A75"/>
    <w:rsid w:val="00F4411C"/>
    <w:rsid w:val="00F5004D"/>
    <w:rsid w:val="00F53CA0"/>
    <w:rsid w:val="00F64371"/>
    <w:rsid w:val="00F67E41"/>
    <w:rsid w:val="00F70901"/>
    <w:rsid w:val="00F85772"/>
    <w:rsid w:val="00FA08B1"/>
    <w:rsid w:val="00FB2C79"/>
    <w:rsid w:val="00FE2610"/>
    <w:rsid w:val="00FE2AEA"/>
    <w:rsid w:val="00FF3953"/>
    <w:rsid w:val="00FF7EE3"/>
  </w:rsids>
  <m:mathPr>
    <m:mathFont m:val="Cambria Math"/>
    <m:brkBin m:val="before"/>
    <m:brkBinSub m:val="--"/>
    <m:smallFrac/>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37A3"/>
  <w15:docId w15:val="{CC86E4A6-F9C3-4504-9AB8-CBE5E258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272C0"/>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uiPriority w:val="9"/>
    <w:qFormat/>
    <w:rsid w:val="00C45DC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C45DC3"/>
    <w:pPr>
      <w:keepNext/>
      <w:keepLines/>
      <w:overflowPunct/>
      <w:autoSpaceDE/>
      <w:autoSpaceDN/>
      <w:adjustRightInd/>
      <w:spacing w:before="40" w:line="240" w:lineRule="auto"/>
      <w:textAlignment w:val="auto"/>
      <w:outlineLvl w:val="1"/>
    </w:pPr>
    <w:rPr>
      <w:rFonts w:ascii="Calibri Light" w:hAnsi="Calibri Light"/>
      <w:color w:val="2F5496"/>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250E"/>
    <w:pPr>
      <w:tabs>
        <w:tab w:val="center" w:pos="4536"/>
        <w:tab w:val="right" w:pos="9072"/>
      </w:tabs>
    </w:pPr>
  </w:style>
  <w:style w:type="paragraph" w:styleId="Footer">
    <w:name w:val="footer"/>
    <w:basedOn w:val="Normal"/>
    <w:rsid w:val="0013250E"/>
    <w:pPr>
      <w:tabs>
        <w:tab w:val="center" w:pos="4536"/>
        <w:tab w:val="right" w:pos="9072"/>
      </w:tabs>
    </w:pPr>
  </w:style>
  <w:style w:type="character" w:styleId="PageNumber">
    <w:name w:val="page number"/>
    <w:basedOn w:val="DefaultParagraphFont"/>
    <w:rsid w:val="0013250E"/>
  </w:style>
  <w:style w:type="paragraph" w:customStyle="1" w:styleId="abbreviations">
    <w:name w:val="abbreviations"/>
    <w:basedOn w:val="abstract"/>
    <w:next w:val="Normal"/>
    <w:rsid w:val="0013250E"/>
    <w:pPr>
      <w:tabs>
        <w:tab w:val="left" w:pos="3402"/>
      </w:tabs>
      <w:ind w:left="3402" w:hanging="3402"/>
    </w:pPr>
  </w:style>
  <w:style w:type="paragraph" w:customStyle="1" w:styleId="Title1">
    <w:name w:val="Title1"/>
    <w:basedOn w:val="Normal"/>
    <w:next w:val="author"/>
    <w:rsid w:val="0013250E"/>
    <w:rPr>
      <w:rFonts w:ascii="Arial" w:hAnsi="Arial"/>
      <w:b/>
      <w:sz w:val="36"/>
    </w:rPr>
  </w:style>
  <w:style w:type="paragraph" w:customStyle="1" w:styleId="heading10">
    <w:name w:val="heading1"/>
    <w:basedOn w:val="Normal"/>
    <w:next w:val="Normal"/>
    <w:rsid w:val="0013250E"/>
    <w:pPr>
      <w:keepNext/>
      <w:spacing w:before="240" w:after="180"/>
    </w:pPr>
    <w:rPr>
      <w:rFonts w:ascii="Arial" w:hAnsi="Arial"/>
      <w:b/>
      <w:sz w:val="32"/>
    </w:rPr>
  </w:style>
  <w:style w:type="paragraph" w:customStyle="1" w:styleId="heading20">
    <w:name w:val="heading2"/>
    <w:basedOn w:val="Normal"/>
    <w:next w:val="Normal"/>
    <w:rsid w:val="0013250E"/>
    <w:pPr>
      <w:keepNext/>
      <w:spacing w:before="240" w:after="180"/>
    </w:pPr>
    <w:rPr>
      <w:rFonts w:ascii="Arial" w:hAnsi="Arial"/>
      <w:b/>
    </w:rPr>
  </w:style>
  <w:style w:type="paragraph" w:customStyle="1" w:styleId="heading3">
    <w:name w:val="heading3"/>
    <w:basedOn w:val="Normal"/>
    <w:next w:val="Normal"/>
    <w:rsid w:val="0013250E"/>
    <w:pPr>
      <w:keepNext/>
      <w:spacing w:before="240" w:after="180"/>
    </w:pPr>
    <w:rPr>
      <w:rFonts w:ascii="Arial" w:hAnsi="Arial"/>
      <w:i/>
    </w:rPr>
  </w:style>
  <w:style w:type="paragraph" w:customStyle="1" w:styleId="run-in">
    <w:name w:val="run-in"/>
    <w:basedOn w:val="Normal"/>
    <w:next w:val="Normal"/>
    <w:rsid w:val="0013250E"/>
    <w:pPr>
      <w:keepNext/>
      <w:spacing w:before="120"/>
    </w:pPr>
    <w:rPr>
      <w:b/>
    </w:rPr>
  </w:style>
  <w:style w:type="character" w:styleId="Hyperlink">
    <w:name w:val="Hyperlink"/>
    <w:basedOn w:val="DefaultParagraphFont"/>
    <w:rsid w:val="00BE6BFC"/>
    <w:rPr>
      <w:color w:val="0000FF"/>
      <w:u w:val="single"/>
    </w:rPr>
  </w:style>
  <w:style w:type="paragraph" w:customStyle="1" w:styleId="figurecitation">
    <w:name w:val="figurecitation"/>
    <w:basedOn w:val="Normal"/>
    <w:rsid w:val="0013250E"/>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rsid w:val="0013250E"/>
    <w:pPr>
      <w:spacing w:before="240"/>
    </w:pPr>
  </w:style>
  <w:style w:type="paragraph" w:customStyle="1" w:styleId="author">
    <w:name w:val="author"/>
    <w:basedOn w:val="Normal"/>
    <w:next w:val="affiliation"/>
    <w:rsid w:val="0013250E"/>
    <w:pPr>
      <w:spacing w:before="120"/>
    </w:pPr>
  </w:style>
  <w:style w:type="paragraph" w:customStyle="1" w:styleId="affiliation">
    <w:name w:val="affiliation"/>
    <w:basedOn w:val="Normal"/>
    <w:next w:val="phone"/>
    <w:rsid w:val="0013250E"/>
    <w:pPr>
      <w:spacing w:before="120" w:line="240" w:lineRule="auto"/>
    </w:pPr>
    <w:rPr>
      <w:i/>
    </w:rPr>
  </w:style>
  <w:style w:type="paragraph" w:customStyle="1" w:styleId="email">
    <w:name w:val="email"/>
    <w:basedOn w:val="Normal"/>
    <w:next w:val="url"/>
    <w:rsid w:val="0013250E"/>
    <w:pPr>
      <w:spacing w:before="120" w:line="240" w:lineRule="auto"/>
    </w:pPr>
    <w:rPr>
      <w:sz w:val="20"/>
    </w:rPr>
  </w:style>
  <w:style w:type="paragraph" w:customStyle="1" w:styleId="phone">
    <w:name w:val="phone"/>
    <w:basedOn w:val="email"/>
    <w:next w:val="fax"/>
    <w:rsid w:val="0013250E"/>
  </w:style>
  <w:style w:type="paragraph" w:customStyle="1" w:styleId="fax">
    <w:name w:val="fax"/>
    <w:basedOn w:val="email"/>
    <w:next w:val="email"/>
    <w:rsid w:val="0013250E"/>
  </w:style>
  <w:style w:type="paragraph" w:customStyle="1" w:styleId="abstract">
    <w:name w:val="abstract"/>
    <w:basedOn w:val="Normal"/>
    <w:next w:val="keywords"/>
    <w:rsid w:val="0013250E"/>
    <w:pPr>
      <w:spacing w:before="120"/>
    </w:pPr>
    <w:rPr>
      <w:sz w:val="20"/>
    </w:rPr>
  </w:style>
  <w:style w:type="paragraph" w:customStyle="1" w:styleId="keywords">
    <w:name w:val="keywords"/>
    <w:basedOn w:val="Normal"/>
    <w:next w:val="Normal"/>
    <w:rsid w:val="0013250E"/>
    <w:pPr>
      <w:spacing w:before="120"/>
    </w:pPr>
    <w:rPr>
      <w:i/>
    </w:rPr>
  </w:style>
  <w:style w:type="paragraph" w:customStyle="1" w:styleId="extraaddress">
    <w:name w:val="extraaddress"/>
    <w:basedOn w:val="email"/>
    <w:rsid w:val="0013250E"/>
  </w:style>
  <w:style w:type="paragraph" w:customStyle="1" w:styleId="reference">
    <w:name w:val="reference"/>
    <w:basedOn w:val="Normal"/>
    <w:rsid w:val="0013250E"/>
    <w:rPr>
      <w:sz w:val="20"/>
    </w:rPr>
  </w:style>
  <w:style w:type="paragraph" w:customStyle="1" w:styleId="equation">
    <w:name w:val="equation"/>
    <w:basedOn w:val="Normal"/>
    <w:next w:val="Normal"/>
    <w:rsid w:val="0013250E"/>
    <w:pPr>
      <w:spacing w:before="120" w:after="120"/>
      <w:jc w:val="center"/>
    </w:pPr>
  </w:style>
  <w:style w:type="paragraph" w:customStyle="1" w:styleId="articlenote">
    <w:name w:val="articlenote"/>
    <w:basedOn w:val="Normal"/>
    <w:next w:val="Normal"/>
    <w:rsid w:val="0013250E"/>
    <w:pPr>
      <w:spacing w:line="240" w:lineRule="auto"/>
    </w:pPr>
    <w:rPr>
      <w:sz w:val="22"/>
    </w:rPr>
  </w:style>
  <w:style w:type="paragraph" w:customStyle="1" w:styleId="figlegend">
    <w:name w:val="figlegend"/>
    <w:basedOn w:val="Normal"/>
    <w:next w:val="Normal"/>
    <w:rsid w:val="0013250E"/>
    <w:pPr>
      <w:spacing w:before="120"/>
    </w:pPr>
    <w:rPr>
      <w:sz w:val="20"/>
    </w:rPr>
  </w:style>
  <w:style w:type="paragraph" w:customStyle="1" w:styleId="tablelegend">
    <w:name w:val="tablelegend"/>
    <w:basedOn w:val="Normal"/>
    <w:next w:val="Normal"/>
    <w:rsid w:val="0013250E"/>
    <w:pPr>
      <w:spacing w:before="120"/>
    </w:pPr>
    <w:rPr>
      <w:sz w:val="20"/>
    </w:rPr>
  </w:style>
  <w:style w:type="character" w:styleId="CommentReference">
    <w:name w:val="annotation reference"/>
    <w:basedOn w:val="DefaultParagraphFont"/>
    <w:uiPriority w:val="99"/>
    <w:rsid w:val="002D2ACA"/>
    <w:rPr>
      <w:sz w:val="18"/>
      <w:szCs w:val="18"/>
    </w:rPr>
  </w:style>
  <w:style w:type="paragraph" w:customStyle="1" w:styleId="url">
    <w:name w:val="url"/>
    <w:basedOn w:val="email"/>
    <w:next w:val="Normal"/>
    <w:rsid w:val="0013250E"/>
  </w:style>
  <w:style w:type="paragraph" w:styleId="CommentText">
    <w:name w:val="annotation text"/>
    <w:basedOn w:val="Normal"/>
    <w:link w:val="CommentTextChar"/>
    <w:rsid w:val="002D2ACA"/>
    <w:rPr>
      <w:szCs w:val="24"/>
    </w:rPr>
  </w:style>
  <w:style w:type="character" w:customStyle="1" w:styleId="CommentTextChar">
    <w:name w:val="Comment Text Char"/>
    <w:basedOn w:val="DefaultParagraphFont"/>
    <w:link w:val="CommentText"/>
    <w:rsid w:val="002D2ACA"/>
    <w:rPr>
      <w:sz w:val="24"/>
      <w:szCs w:val="24"/>
      <w:lang w:val="en-US" w:eastAsia="de-DE"/>
    </w:rPr>
  </w:style>
  <w:style w:type="paragraph" w:styleId="CommentSubject">
    <w:name w:val="annotation subject"/>
    <w:basedOn w:val="CommentText"/>
    <w:next w:val="CommentText"/>
    <w:link w:val="CommentSubjectChar"/>
    <w:rsid w:val="002D2ACA"/>
    <w:rPr>
      <w:b/>
      <w:bCs/>
      <w:sz w:val="20"/>
      <w:szCs w:val="20"/>
    </w:rPr>
  </w:style>
  <w:style w:type="character" w:customStyle="1" w:styleId="CommentSubjectChar">
    <w:name w:val="Comment Subject Char"/>
    <w:basedOn w:val="CommentTextChar"/>
    <w:link w:val="CommentSubject"/>
    <w:rsid w:val="002D2ACA"/>
    <w:rPr>
      <w:b/>
      <w:bCs/>
      <w:sz w:val="24"/>
      <w:szCs w:val="24"/>
      <w:lang w:val="en-US" w:eastAsia="de-DE"/>
    </w:rPr>
  </w:style>
  <w:style w:type="paragraph" w:styleId="BalloonText">
    <w:name w:val="Balloon Text"/>
    <w:basedOn w:val="Normal"/>
    <w:link w:val="BalloonTextChar"/>
    <w:rsid w:val="002D2ACA"/>
    <w:pPr>
      <w:spacing w:line="240" w:lineRule="auto"/>
    </w:pPr>
    <w:rPr>
      <w:sz w:val="18"/>
      <w:szCs w:val="18"/>
    </w:rPr>
  </w:style>
  <w:style w:type="character" w:customStyle="1" w:styleId="BalloonTextChar">
    <w:name w:val="Balloon Text Char"/>
    <w:basedOn w:val="DefaultParagraphFont"/>
    <w:link w:val="BalloonText"/>
    <w:rsid w:val="002D2ACA"/>
    <w:rPr>
      <w:sz w:val="18"/>
      <w:szCs w:val="18"/>
      <w:lang w:val="en-US" w:eastAsia="de-DE"/>
    </w:rPr>
  </w:style>
  <w:style w:type="paragraph" w:styleId="FootnoteText">
    <w:name w:val="footnote text"/>
    <w:basedOn w:val="Normal"/>
    <w:link w:val="FootnoteTextChar"/>
    <w:rsid w:val="00DB2DE1"/>
    <w:rPr>
      <w:szCs w:val="24"/>
    </w:rPr>
  </w:style>
  <w:style w:type="character" w:customStyle="1" w:styleId="FootnoteTextChar">
    <w:name w:val="Footnote Text Char"/>
    <w:basedOn w:val="DefaultParagraphFont"/>
    <w:link w:val="FootnoteText"/>
    <w:rsid w:val="00DB2DE1"/>
    <w:rPr>
      <w:sz w:val="24"/>
      <w:szCs w:val="24"/>
      <w:lang w:val="en-US" w:eastAsia="de-DE"/>
    </w:rPr>
  </w:style>
  <w:style w:type="character" w:styleId="FootnoteReference">
    <w:name w:val="footnote reference"/>
    <w:basedOn w:val="DefaultParagraphFont"/>
    <w:rsid w:val="00DB2DE1"/>
    <w:rPr>
      <w:vertAlign w:val="superscript"/>
    </w:rPr>
  </w:style>
  <w:style w:type="character" w:customStyle="1" w:styleId="Heading1Char">
    <w:name w:val="Heading 1 Char"/>
    <w:basedOn w:val="DefaultParagraphFont"/>
    <w:link w:val="Heading1"/>
    <w:uiPriority w:val="9"/>
    <w:rsid w:val="00C45DC3"/>
    <w:rPr>
      <w:rFonts w:asciiTheme="majorHAnsi" w:eastAsiaTheme="majorEastAsia" w:hAnsiTheme="majorHAnsi" w:cstheme="majorBidi"/>
      <w:b/>
      <w:bCs/>
      <w:kern w:val="32"/>
      <w:sz w:val="32"/>
      <w:szCs w:val="32"/>
      <w:lang w:val="en-US" w:eastAsia="de-DE"/>
    </w:rPr>
  </w:style>
  <w:style w:type="character" w:customStyle="1" w:styleId="Heading2Char">
    <w:name w:val="Heading 2 Char"/>
    <w:basedOn w:val="DefaultParagraphFont"/>
    <w:link w:val="Heading2"/>
    <w:uiPriority w:val="9"/>
    <w:rsid w:val="00C45DC3"/>
    <w:rPr>
      <w:rFonts w:ascii="Calibri Light" w:hAnsi="Calibri Light"/>
      <w:color w:val="2F5496"/>
      <w:sz w:val="26"/>
      <w:szCs w:val="26"/>
    </w:rPr>
  </w:style>
  <w:style w:type="paragraph" w:styleId="Caption">
    <w:name w:val="caption"/>
    <w:basedOn w:val="Normal"/>
    <w:next w:val="Normal"/>
    <w:unhideWhenUsed/>
    <w:qFormat/>
    <w:rsid w:val="00B92F19"/>
    <w:pPr>
      <w:spacing w:after="200" w:line="240" w:lineRule="auto"/>
    </w:pPr>
    <w:rPr>
      <w:i/>
      <w:iCs/>
      <w:color w:val="44546A" w:themeColor="text2"/>
      <w:sz w:val="18"/>
      <w:szCs w:val="18"/>
    </w:rPr>
  </w:style>
  <w:style w:type="paragraph" w:styleId="ListParagraph">
    <w:name w:val="List Paragraph"/>
    <w:basedOn w:val="Normal"/>
    <w:uiPriority w:val="34"/>
    <w:qFormat/>
    <w:rsid w:val="005D0EF0"/>
    <w:pPr>
      <w:ind w:left="720"/>
      <w:contextualSpacing/>
    </w:pPr>
  </w:style>
  <w:style w:type="paragraph" w:styleId="NormalWeb">
    <w:name w:val="Normal (Web)"/>
    <w:basedOn w:val="Normal"/>
    <w:uiPriority w:val="99"/>
    <w:rsid w:val="008F7AFD"/>
    <w:pPr>
      <w:overflowPunct/>
      <w:autoSpaceDE/>
      <w:autoSpaceDN/>
      <w:adjustRightInd/>
      <w:spacing w:beforeLines="1" w:afterLines="1" w:line="240" w:lineRule="auto"/>
      <w:textAlignment w:val="auto"/>
    </w:pPr>
    <w:rPr>
      <w:rFonts w:ascii="Times" w:hAnsi="Times"/>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338864">
      <w:bodyDiv w:val="1"/>
      <w:marLeft w:val="0"/>
      <w:marRight w:val="0"/>
      <w:marTop w:val="0"/>
      <w:marBottom w:val="0"/>
      <w:divBdr>
        <w:top w:val="none" w:sz="0" w:space="0" w:color="auto"/>
        <w:left w:val="none" w:sz="0" w:space="0" w:color="auto"/>
        <w:bottom w:val="none" w:sz="0" w:space="0" w:color="auto"/>
        <w:right w:val="none" w:sz="0" w:space="0" w:color="auto"/>
      </w:divBdr>
      <w:divsChild>
        <w:div w:id="780802476">
          <w:marLeft w:val="0"/>
          <w:marRight w:val="0"/>
          <w:marTop w:val="0"/>
          <w:marBottom w:val="0"/>
          <w:divBdr>
            <w:top w:val="none" w:sz="0" w:space="0" w:color="auto"/>
            <w:left w:val="none" w:sz="0" w:space="0" w:color="auto"/>
            <w:bottom w:val="none" w:sz="0" w:space="0" w:color="auto"/>
            <w:right w:val="none" w:sz="0" w:space="0" w:color="auto"/>
          </w:divBdr>
          <w:divsChild>
            <w:div w:id="1045373525">
              <w:marLeft w:val="0"/>
              <w:marRight w:val="0"/>
              <w:marTop w:val="0"/>
              <w:marBottom w:val="0"/>
              <w:divBdr>
                <w:top w:val="none" w:sz="0" w:space="0" w:color="auto"/>
                <w:left w:val="none" w:sz="0" w:space="0" w:color="auto"/>
                <w:bottom w:val="none" w:sz="0" w:space="0" w:color="auto"/>
                <w:right w:val="none" w:sz="0" w:space="0" w:color="auto"/>
              </w:divBdr>
              <w:divsChild>
                <w:div w:id="12092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spaan@amc.uva.nl" TargetMode="Externa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zelcast.org/" TargetMode="External"/><Relationship Id="rId4" Type="http://schemas.openxmlformats.org/officeDocument/2006/relationships/hyperlink" Target="https://www.zerotier.com" TargetMode="External"/><Relationship Id="rId1" Type="http://schemas.openxmlformats.org/officeDocument/2006/relationships/hyperlink" Target="https://github.com/synergynet" TargetMode="External"/><Relationship Id="rId2" Type="http://schemas.openxmlformats.org/officeDocument/2006/relationships/hyperlink" Target="https://www.igniterealtime.org/projects/open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9180F-3FEE-A540-9294-C6D51DA9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21</Pages>
  <Words>6590</Words>
  <Characters>37437</Characters>
  <Application>Microsoft Macintosh Word</Application>
  <DocSecurity>0</DocSecurity>
  <Lines>706</Lines>
  <Paragraphs>137</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43890</CharactersWithSpaces>
  <SharedDoc>false</SharedDoc>
  <HLinks>
    <vt:vector size="48" baseType="variant">
      <vt:variant>
        <vt:i4>7143532</vt:i4>
      </vt:variant>
      <vt:variant>
        <vt:i4>0</vt:i4>
      </vt:variant>
      <vt:variant>
        <vt:i4>0</vt:i4>
      </vt:variant>
      <vt:variant>
        <vt:i4>5</vt:i4>
      </vt:variant>
      <vt:variant>
        <vt:lpwstr>mailto:j.a.spaan@amc.uva.nl</vt:lpwstr>
      </vt:variant>
      <vt:variant>
        <vt:lpwstr/>
      </vt:variant>
      <vt:variant>
        <vt:i4>983081</vt:i4>
      </vt:variant>
      <vt:variant>
        <vt:i4>3</vt:i4>
      </vt:variant>
      <vt:variant>
        <vt:i4>0</vt:i4>
      </vt:variant>
      <vt:variant>
        <vt:i4>5</vt:i4>
      </vt:variant>
      <vt:variant>
        <vt:lpwstr>https://github.com/synergynet</vt:lpwstr>
      </vt:variant>
      <vt:variant>
        <vt:lpwstr/>
      </vt:variant>
      <vt:variant>
        <vt:i4>2162771</vt:i4>
      </vt:variant>
      <vt:variant>
        <vt:i4>0</vt:i4>
      </vt:variant>
      <vt:variant>
        <vt:i4>0</vt:i4>
      </vt:variant>
      <vt:variant>
        <vt:i4>5</vt:i4>
      </vt:variant>
      <vt:variant>
        <vt:lpwstr>https://community.dur.ac.uk/tel.lab/synergynet/</vt:lpwstr>
      </vt:variant>
      <vt:variant>
        <vt:lpwstr/>
      </vt:variant>
      <vt:variant>
        <vt:i4>6488175</vt:i4>
      </vt:variant>
      <vt:variant>
        <vt:i4>12</vt:i4>
      </vt:variant>
      <vt:variant>
        <vt:i4>0</vt:i4>
      </vt:variant>
      <vt:variant>
        <vt:i4>5</vt:i4>
      </vt:variant>
      <vt:variant>
        <vt:lpwstr>http://dx.doi.org/10.1080/01449290512331321866</vt:lpwstr>
      </vt:variant>
      <vt:variant>
        <vt:lpwstr/>
      </vt:variant>
      <vt:variant>
        <vt:i4>2883629</vt:i4>
      </vt:variant>
      <vt:variant>
        <vt:i4>9</vt:i4>
      </vt:variant>
      <vt:variant>
        <vt:i4>0</vt:i4>
      </vt:variant>
      <vt:variant>
        <vt:i4>5</vt:i4>
      </vt:variant>
      <vt:variant>
        <vt:lpwstr>http://www.tandfonline.com/toc/tbit20/24/4</vt:lpwstr>
      </vt:variant>
      <vt:variant>
        <vt:lpwstr/>
      </vt:variant>
      <vt:variant>
        <vt:i4>4522032</vt:i4>
      </vt:variant>
      <vt:variant>
        <vt:i4>6</vt:i4>
      </vt:variant>
      <vt:variant>
        <vt:i4>0</vt:i4>
      </vt:variant>
      <vt:variant>
        <vt:i4>5</vt:i4>
      </vt:variant>
      <vt:variant>
        <vt:lpwstr>http://www.tandfonline.com/toc/tbit20/current</vt:lpwstr>
      </vt:variant>
      <vt:variant>
        <vt:lpwstr/>
      </vt:variant>
      <vt:variant>
        <vt:i4>6815758</vt:i4>
      </vt:variant>
      <vt:variant>
        <vt:i4>3</vt:i4>
      </vt:variant>
      <vt:variant>
        <vt:i4>0</vt:i4>
      </vt:variant>
      <vt:variant>
        <vt:i4>5</vt:i4>
      </vt:variant>
      <vt:variant>
        <vt:lpwstr>http://www.tandfonline.com/author/Cockburn%2C+A</vt:lpwstr>
      </vt:variant>
      <vt:variant>
        <vt:lpwstr/>
      </vt:variant>
      <vt:variant>
        <vt:i4>4587601</vt:i4>
      </vt:variant>
      <vt:variant>
        <vt:i4>0</vt:i4>
      </vt:variant>
      <vt:variant>
        <vt:i4>0</vt:i4>
      </vt:variant>
      <vt:variant>
        <vt:i4>5</vt:i4>
      </vt:variant>
      <vt:variant>
        <vt:lpwstr>http://www.tandfonline.com/author/Moyle%2C+M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Ilse Wittig</dc:creator>
  <dc:description>Springer Heidelberg 2005</dc:description>
  <cp:lastModifiedBy>Tom Crick</cp:lastModifiedBy>
  <cp:revision>42</cp:revision>
  <cp:lastPrinted>1997-08-25T16:11:00Z</cp:lastPrinted>
  <dcterms:created xsi:type="dcterms:W3CDTF">2017-01-13T13:03:00Z</dcterms:created>
  <dcterms:modified xsi:type="dcterms:W3CDTF">2017-01-13T23:25:00Z</dcterms:modified>
</cp:coreProperties>
</file>